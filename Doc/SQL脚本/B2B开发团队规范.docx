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98980569"/>
        <w:docPartObj>
          <w:docPartGallery w:val="Cover Pages"/>
          <w:docPartUnique/>
        </w:docPartObj>
      </w:sdtPr>
      <w:sdtEndPr/>
      <w:sdtContent>
        <w:p w:rsidR="0020381A" w:rsidRDefault="0020381A"/>
        <w:p w:rsidR="0020381A" w:rsidRDefault="007F0290">
          <w:r>
            <w:rPr>
              <w:noProof/>
            </w:rPr>
            <w:pict>
              <v:group id="_x0000_s1045" style="position:absolute;left:0;text-align:left;margin-left:0;margin-top:0;width:595.3pt;height:697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4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47" style="position:absolute;left:-6;top:3717;width:12189;height:3550" coordorigin="18,7468" coordsize="12189,3550">
                    <v:shape id="_x0000_s104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4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5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5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5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5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57" style="position:absolute;left:1800;top:1440;width:8638;height:1293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5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公司"/>
                          <w:id w:val="-1664618765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FE2A85" w:rsidRDefault="008F06B4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易淘星空</w:t>
                            </w:r>
                            <w:r w:rsidR="00952BA2"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网络科技</w:t>
                            </w:r>
                            <w:r w:rsidR="00952BA2"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(</w:t>
                            </w:r>
                            <w:r w:rsidR="00952BA2"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北京</w:t>
                            </w:r>
                            <w:r w:rsidR="00952BA2"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)</w:t>
                            </w:r>
                            <w:r w:rsidR="00FE2A85"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有限公司</w:t>
                            </w:r>
                          </w:p>
                        </w:sdtContent>
                      </w:sdt>
                      <w:p w:rsidR="00FE2A85" w:rsidRDefault="00FE2A8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58" style="position:absolute;left:6494;top:11160;width:4998;height:1293;mso-position-horizontal-relative:margin;mso-position-vertical-relative:margin" filled="f" stroked="f">
                  <v:textbox style="mso-next-textbox:#_x0000_s1058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年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3-31T00:00:00Z">
                            <w:dateFormat w:val="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FE2A85" w:rsidRDefault="00B21A20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_x0000_s105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59">
                    <w:txbxContent>
                      <w:p w:rsidR="00FE2A85" w:rsidRDefault="00952BA2">
                        <w:p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B2B</w:t>
                        </w:r>
                        <w:r w:rsidR="008F06B4">
                          <w:rPr>
                            <w:rFonts w:hint="eastAsia"/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t>开发团队规范</w:t>
                        </w:r>
                      </w:p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副标题"/>
                          <w:id w:val="31438923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FE2A85" w:rsidRDefault="00FE2A8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新员工入职必读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作者"/>
                          <w:id w:val="-199825046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FE2A85" w:rsidRDefault="00FE2A8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技术中心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-</w:t>
                            </w:r>
                            <w:r w:rsidR="00952BA2"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B2B</w:t>
                            </w:r>
                            <w:r w:rsidR="00952BA2">
                              <w:rPr>
                                <w:rFonts w:hint="eastAsia"/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开发团队</w:t>
                            </w:r>
                            <w:r w:rsidR="00952BA2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sdtContent>
                      </w:sdt>
                      <w:p w:rsidR="00FE2A85" w:rsidRDefault="00FE2A85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20381A" w:rsidRDefault="0020381A">
          <w:pPr>
            <w:widowControl/>
            <w:jc w:val="left"/>
          </w:pPr>
          <w:r>
            <w:br w:type="page"/>
          </w:r>
        </w:p>
      </w:sdtContent>
    </w:sdt>
    <w:p w:rsidR="00AC7562" w:rsidRPr="00EF5B46" w:rsidRDefault="00AC7562" w:rsidP="00AC7562">
      <w:pPr>
        <w:spacing w:line="360" w:lineRule="auto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ab/>
      </w:r>
      <w:r>
        <w:rPr>
          <w:rFonts w:ascii="微软雅黑" w:hAnsi="微软雅黑" w:hint="eastAsia"/>
        </w:rPr>
        <w:t>文件信息</w:t>
      </w:r>
    </w:p>
    <w:tbl>
      <w:tblPr>
        <w:tblW w:w="8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1"/>
        <w:gridCol w:w="1668"/>
        <w:gridCol w:w="1275"/>
        <w:gridCol w:w="1418"/>
        <w:gridCol w:w="1886"/>
      </w:tblGrid>
      <w:tr w:rsidR="00AC7562" w:rsidRPr="00EF5B46" w:rsidTr="00225E50">
        <w:trPr>
          <w:trHeight w:val="580"/>
          <w:jc w:val="center"/>
        </w:trPr>
        <w:tc>
          <w:tcPr>
            <w:tcW w:w="2261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C7562" w:rsidRPr="00EF5B46" w:rsidRDefault="00AC7562" w:rsidP="00AC7562">
            <w:pPr>
              <w:spacing w:before="100" w:beforeAutospacing="1" w:after="100" w:afterAutospacing="1" w:line="360" w:lineRule="auto"/>
              <w:ind w:firstLineChars="250" w:firstLine="527"/>
              <w:rPr>
                <w:rFonts w:ascii="微软雅黑" w:hAnsi="微软雅黑"/>
                <w:b/>
                <w:szCs w:val="21"/>
              </w:rPr>
            </w:pPr>
            <w:r w:rsidRPr="00EF5B46">
              <w:rPr>
                <w:rFonts w:ascii="微软雅黑" w:hAnsi="微软雅黑" w:hint="eastAsia"/>
                <w:b/>
                <w:szCs w:val="21"/>
              </w:rPr>
              <w:t>文件名</w:t>
            </w:r>
          </w:p>
        </w:tc>
        <w:tc>
          <w:tcPr>
            <w:tcW w:w="166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rPr>
                <w:rFonts w:ascii="微软雅黑" w:hAnsi="微软雅黑"/>
                <w:b/>
                <w:szCs w:val="21"/>
              </w:rPr>
            </w:pPr>
            <w:r w:rsidRPr="00EF5B46">
              <w:rPr>
                <w:rFonts w:ascii="微软雅黑" w:hAnsi="微软雅黑" w:hint="eastAsia"/>
                <w:b/>
                <w:szCs w:val="21"/>
              </w:rPr>
              <w:t>文件号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rPr>
                <w:rFonts w:ascii="微软雅黑" w:hAnsi="微软雅黑"/>
                <w:b/>
                <w:szCs w:val="21"/>
              </w:rPr>
            </w:pPr>
            <w:r w:rsidRPr="00EF5B46">
              <w:rPr>
                <w:rFonts w:ascii="微软雅黑" w:hAnsi="微软雅黑" w:hint="eastAsia"/>
                <w:b/>
                <w:szCs w:val="21"/>
              </w:rPr>
              <w:t>类别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C7562" w:rsidRPr="00EF5B46" w:rsidRDefault="00AC7562" w:rsidP="00AC7562">
            <w:pPr>
              <w:spacing w:before="100" w:beforeAutospacing="1" w:after="100" w:afterAutospacing="1" w:line="360" w:lineRule="auto"/>
              <w:ind w:firstLineChars="95" w:firstLine="200"/>
              <w:rPr>
                <w:rFonts w:ascii="微软雅黑" w:hAnsi="微软雅黑"/>
                <w:b/>
                <w:szCs w:val="21"/>
              </w:rPr>
            </w:pPr>
            <w:r w:rsidRPr="00EF5B46">
              <w:rPr>
                <w:rFonts w:ascii="微软雅黑" w:hAnsi="微软雅黑" w:hint="eastAsia"/>
                <w:b/>
                <w:szCs w:val="21"/>
              </w:rPr>
              <w:t>密级</w:t>
            </w:r>
          </w:p>
        </w:tc>
        <w:tc>
          <w:tcPr>
            <w:tcW w:w="188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rPr>
                <w:rFonts w:ascii="微软雅黑" w:hAnsi="微软雅黑"/>
                <w:b/>
                <w:szCs w:val="21"/>
              </w:rPr>
            </w:pPr>
            <w:r w:rsidRPr="00EF5B46">
              <w:rPr>
                <w:rFonts w:ascii="微软雅黑" w:hAnsi="微软雅黑" w:hint="eastAsia"/>
                <w:b/>
                <w:szCs w:val="21"/>
              </w:rPr>
              <w:t>执行日期</w:t>
            </w:r>
          </w:p>
        </w:tc>
      </w:tr>
      <w:tr w:rsidR="00AC7562" w:rsidRPr="00EF5B46" w:rsidTr="00225E50">
        <w:trPr>
          <w:trHeight w:val="580"/>
          <w:jc w:val="center"/>
        </w:trPr>
        <w:tc>
          <w:tcPr>
            <w:tcW w:w="2261" w:type="dxa"/>
            <w:shd w:val="clear" w:color="auto" w:fill="FFFFFF"/>
            <w:vAlign w:val="center"/>
          </w:tcPr>
          <w:p w:rsidR="00AC7562" w:rsidRPr="00EF5B46" w:rsidRDefault="00225E50" w:rsidP="00D54C01">
            <w:pPr>
              <w:spacing w:before="100" w:beforeAutospacing="1" w:after="100" w:afterAutospacing="1" w:line="360" w:lineRule="auto"/>
              <w:ind w:firstLineChars="150" w:firstLine="315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B2</w:t>
            </w:r>
            <w:r w:rsidR="00FE52DF">
              <w:rPr>
                <w:rFonts w:ascii="微软雅黑" w:hAnsi="微软雅黑" w:hint="eastAsia"/>
              </w:rPr>
              <w:t>B</w:t>
            </w:r>
            <w:r w:rsidR="00FE52DF">
              <w:rPr>
                <w:rFonts w:ascii="微软雅黑" w:hAnsi="微软雅黑" w:hint="eastAsia"/>
              </w:rPr>
              <w:t>开发</w:t>
            </w:r>
            <w:r>
              <w:rPr>
                <w:rFonts w:ascii="微软雅黑" w:hAnsi="微软雅黑" w:hint="eastAsia"/>
              </w:rPr>
              <w:t>团队</w:t>
            </w:r>
            <w:r w:rsidR="00FE52DF">
              <w:rPr>
                <w:rFonts w:ascii="微软雅黑" w:hAnsi="微软雅黑" w:hint="eastAsia"/>
              </w:rPr>
              <w:t>规范</w:t>
            </w:r>
          </w:p>
        </w:tc>
        <w:tc>
          <w:tcPr>
            <w:tcW w:w="1668" w:type="dxa"/>
            <w:shd w:val="clear" w:color="auto" w:fill="FFFFFF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rPr>
                <w:rFonts w:ascii="微软雅黑" w:hAnsi="微软雅黑"/>
              </w:rPr>
            </w:pPr>
          </w:p>
        </w:tc>
        <w:tc>
          <w:tcPr>
            <w:tcW w:w="1275" w:type="dxa"/>
            <w:shd w:val="clear" w:color="auto" w:fill="FFFFFF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rPr>
                <w:rFonts w:ascii="微软雅黑" w:hAnsi="微软雅黑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Chars="95" w:firstLine="199"/>
              <w:rPr>
                <w:rFonts w:ascii="微软雅黑" w:hAnsi="微软雅黑"/>
              </w:rPr>
            </w:pPr>
          </w:p>
        </w:tc>
        <w:tc>
          <w:tcPr>
            <w:tcW w:w="1886" w:type="dxa"/>
            <w:shd w:val="clear" w:color="auto" w:fill="FFFFFF"/>
            <w:vAlign w:val="center"/>
          </w:tcPr>
          <w:p w:rsidR="00AC7562" w:rsidRPr="00EF5B46" w:rsidRDefault="00225E50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  <w:szCs w:val="21"/>
              </w:rPr>
              <w:t>2015-03-31</w:t>
            </w:r>
          </w:p>
        </w:tc>
      </w:tr>
    </w:tbl>
    <w:p w:rsidR="00AC7562" w:rsidRPr="00EF5B46" w:rsidRDefault="00AC7562" w:rsidP="00AC7562">
      <w:pPr>
        <w:numPr>
          <w:ins w:id="0" w:author="李佳璐" w:date="2007-04-28T10:08:00Z"/>
        </w:numPr>
        <w:spacing w:before="100" w:beforeAutospacing="1" w:line="360" w:lineRule="auto"/>
        <w:ind w:firstLine="420"/>
        <w:rPr>
          <w:rFonts w:ascii="微软雅黑" w:hAnsi="微软雅黑"/>
        </w:rPr>
      </w:pPr>
      <w:r w:rsidRPr="00EF5B46">
        <w:rPr>
          <w:rFonts w:ascii="微软雅黑" w:hAnsi="微软雅黑" w:hint="eastAsia"/>
        </w:rPr>
        <w:t>发行范围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AC7562" w:rsidRPr="00EF5B46" w:rsidTr="00C03CE4">
        <w:tc>
          <w:tcPr>
            <w:tcW w:w="8528" w:type="dxa"/>
          </w:tcPr>
          <w:p w:rsidR="00AC7562" w:rsidRPr="00EF5B46" w:rsidRDefault="00225E50" w:rsidP="00225E50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B2B</w:t>
            </w:r>
            <w:r w:rsidR="00D54C01">
              <w:rPr>
                <w:rFonts w:ascii="微软雅黑" w:hAnsi="微软雅黑" w:hint="eastAsia"/>
              </w:rPr>
              <w:t>开发</w:t>
            </w:r>
            <w:r>
              <w:rPr>
                <w:rFonts w:ascii="微软雅黑" w:hAnsi="微软雅黑" w:hint="eastAsia"/>
              </w:rPr>
              <w:t>团队所有成员：</w:t>
            </w:r>
            <w:r>
              <w:rPr>
                <w:rFonts w:ascii="微软雅黑" w:hAnsi="微软雅黑" w:hint="eastAsia"/>
              </w:rPr>
              <w:t>KA</w:t>
            </w:r>
            <w:r>
              <w:rPr>
                <w:rFonts w:ascii="微软雅黑" w:hAnsi="微软雅黑" w:hint="eastAsia"/>
              </w:rPr>
              <w:t>、公版、</w:t>
            </w:r>
            <w:r>
              <w:rPr>
                <w:rFonts w:ascii="微软雅黑" w:hAnsi="微软雅黑" w:hint="eastAsia"/>
              </w:rPr>
              <w:t>e</w:t>
            </w:r>
            <w:r>
              <w:rPr>
                <w:rFonts w:ascii="微软雅黑" w:hAnsi="微软雅黑" w:hint="eastAsia"/>
              </w:rPr>
              <w:t>代送</w:t>
            </w:r>
          </w:p>
        </w:tc>
      </w:tr>
    </w:tbl>
    <w:p w:rsidR="00AC7562" w:rsidRPr="00EF5B46" w:rsidRDefault="00AC7562" w:rsidP="00AC7562">
      <w:pPr>
        <w:spacing w:before="100" w:beforeAutospacing="1" w:line="360" w:lineRule="auto"/>
        <w:ind w:firstLine="420"/>
        <w:rPr>
          <w:rFonts w:ascii="微软雅黑" w:hAnsi="微软雅黑"/>
        </w:rPr>
      </w:pPr>
      <w:r w:rsidRPr="00EF5B46">
        <w:rPr>
          <w:rFonts w:ascii="微软雅黑" w:hAnsi="微软雅黑" w:hint="eastAsia"/>
        </w:rPr>
        <w:t>版本修订记录</w:t>
      </w: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80"/>
        <w:gridCol w:w="1260"/>
        <w:gridCol w:w="2880"/>
        <w:gridCol w:w="1378"/>
        <w:gridCol w:w="1862"/>
      </w:tblGrid>
      <w:tr w:rsidR="00AC7562" w:rsidRPr="00EF5B46" w:rsidTr="00FE52DF">
        <w:trPr>
          <w:trHeight w:val="580"/>
          <w:jc w:val="center"/>
        </w:trPr>
        <w:tc>
          <w:tcPr>
            <w:tcW w:w="1080" w:type="dxa"/>
            <w:shd w:val="clear" w:color="auto" w:fill="E6E6E6"/>
            <w:vAlign w:val="center"/>
          </w:tcPr>
          <w:p w:rsidR="00AC7562" w:rsidRPr="00EF5B46" w:rsidRDefault="00AC7562" w:rsidP="00AC7562">
            <w:pPr>
              <w:spacing w:before="100" w:beforeAutospacing="1" w:after="100" w:afterAutospacing="1" w:line="360" w:lineRule="auto"/>
              <w:ind w:firstLineChars="95" w:firstLine="200"/>
              <w:rPr>
                <w:rFonts w:ascii="微软雅黑" w:hAnsi="微软雅黑"/>
                <w:b/>
                <w:szCs w:val="21"/>
              </w:rPr>
            </w:pPr>
            <w:r w:rsidRPr="00EF5B46">
              <w:rPr>
                <w:rFonts w:ascii="微软雅黑" w:hAnsi="微软雅黑" w:hint="eastAsia"/>
                <w:b/>
                <w:szCs w:val="21"/>
              </w:rPr>
              <w:t>序号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Chars="50" w:firstLine="105"/>
              <w:rPr>
                <w:rFonts w:ascii="微软雅黑" w:hAnsi="微软雅黑"/>
                <w:b/>
                <w:szCs w:val="21"/>
              </w:rPr>
            </w:pPr>
            <w:r w:rsidRPr="00EF5B46">
              <w:rPr>
                <w:rFonts w:ascii="微软雅黑" w:hAnsi="微软雅黑" w:hint="eastAsia"/>
                <w:b/>
                <w:szCs w:val="21"/>
              </w:rPr>
              <w:t>修订版本</w:t>
            </w:r>
          </w:p>
        </w:tc>
        <w:tc>
          <w:tcPr>
            <w:tcW w:w="2880" w:type="dxa"/>
            <w:shd w:val="clear" w:color="auto" w:fill="E6E6E6"/>
            <w:vAlign w:val="center"/>
          </w:tcPr>
          <w:p w:rsidR="00AC7562" w:rsidRPr="00EF5B46" w:rsidRDefault="00AC7562" w:rsidP="00AC7562">
            <w:pPr>
              <w:spacing w:before="100" w:beforeAutospacing="1" w:after="100" w:afterAutospacing="1" w:line="360" w:lineRule="auto"/>
              <w:ind w:firstLineChars="450" w:firstLine="949"/>
              <w:rPr>
                <w:rFonts w:ascii="微软雅黑" w:hAnsi="微软雅黑"/>
                <w:b/>
                <w:szCs w:val="21"/>
              </w:rPr>
            </w:pPr>
            <w:r w:rsidRPr="00EF5B46">
              <w:rPr>
                <w:rFonts w:ascii="微软雅黑" w:hAnsi="微软雅黑" w:hint="eastAsia"/>
                <w:b/>
                <w:szCs w:val="21"/>
              </w:rPr>
              <w:t>描述</w:t>
            </w:r>
          </w:p>
        </w:tc>
        <w:tc>
          <w:tcPr>
            <w:tcW w:w="1378" w:type="dxa"/>
            <w:shd w:val="clear" w:color="auto" w:fill="E6E6E6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rPr>
                <w:rFonts w:ascii="微软雅黑" w:hAnsi="微软雅黑"/>
                <w:b/>
                <w:szCs w:val="21"/>
              </w:rPr>
            </w:pPr>
            <w:r w:rsidRPr="00EF5B46">
              <w:rPr>
                <w:rFonts w:ascii="微软雅黑" w:hAnsi="微软雅黑" w:hint="eastAsia"/>
                <w:b/>
                <w:szCs w:val="21"/>
              </w:rPr>
              <w:t>修订人</w:t>
            </w:r>
          </w:p>
        </w:tc>
        <w:tc>
          <w:tcPr>
            <w:tcW w:w="1862" w:type="dxa"/>
            <w:shd w:val="clear" w:color="auto" w:fill="E6E6E6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  <w:b/>
                <w:szCs w:val="21"/>
              </w:rPr>
            </w:pPr>
            <w:r w:rsidRPr="00EF5B46">
              <w:rPr>
                <w:rFonts w:ascii="微软雅黑" w:hAnsi="微软雅黑" w:hint="eastAsia"/>
                <w:b/>
                <w:szCs w:val="21"/>
              </w:rPr>
              <w:t>修订日期</w:t>
            </w:r>
          </w:p>
        </w:tc>
      </w:tr>
      <w:tr w:rsidR="00AC7562" w:rsidRPr="00EF5B46" w:rsidTr="00FE52DF">
        <w:trPr>
          <w:trHeight w:val="510"/>
          <w:jc w:val="center"/>
        </w:trPr>
        <w:tc>
          <w:tcPr>
            <w:tcW w:w="1080" w:type="dxa"/>
            <w:vAlign w:val="center"/>
          </w:tcPr>
          <w:p w:rsidR="00AC7562" w:rsidRPr="00EF5B46" w:rsidRDefault="00160D05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1260" w:type="dxa"/>
            <w:vAlign w:val="center"/>
          </w:tcPr>
          <w:p w:rsidR="00AC7562" w:rsidRPr="00EF5B46" w:rsidRDefault="00FE52DF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V1</w:t>
            </w:r>
          </w:p>
        </w:tc>
        <w:tc>
          <w:tcPr>
            <w:tcW w:w="2880" w:type="dxa"/>
            <w:vAlign w:val="center"/>
          </w:tcPr>
          <w:p w:rsidR="00AC7562" w:rsidRPr="00EF5B46" w:rsidRDefault="00225E50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添加</w:t>
            </w:r>
            <w:r>
              <w:rPr>
                <w:rFonts w:ascii="微软雅黑" w:hAnsi="微软雅黑" w:hint="eastAsia"/>
                <w:szCs w:val="21"/>
              </w:rPr>
              <w:t>DB</w:t>
            </w:r>
            <w:r>
              <w:rPr>
                <w:rFonts w:ascii="微软雅黑" w:hAnsi="微软雅黑" w:hint="eastAsia"/>
                <w:szCs w:val="21"/>
              </w:rPr>
              <w:t>工作规范</w:t>
            </w:r>
          </w:p>
        </w:tc>
        <w:tc>
          <w:tcPr>
            <w:tcW w:w="1378" w:type="dxa"/>
            <w:vAlign w:val="center"/>
          </w:tcPr>
          <w:p w:rsidR="00AC7562" w:rsidRPr="00EF5B46" w:rsidRDefault="00FE52DF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王玉川</w:t>
            </w:r>
          </w:p>
        </w:tc>
        <w:tc>
          <w:tcPr>
            <w:tcW w:w="1862" w:type="dxa"/>
            <w:vAlign w:val="center"/>
          </w:tcPr>
          <w:p w:rsidR="00AC7562" w:rsidRPr="00EF5B46" w:rsidRDefault="00FE52DF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2015-03-31</w:t>
            </w:r>
          </w:p>
        </w:tc>
      </w:tr>
      <w:tr w:rsidR="00AC7562" w:rsidRPr="00EF5B46" w:rsidTr="00FE52DF">
        <w:trPr>
          <w:trHeight w:val="510"/>
          <w:jc w:val="center"/>
        </w:trPr>
        <w:tc>
          <w:tcPr>
            <w:tcW w:w="10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28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rPr>
                <w:rFonts w:ascii="微软雅黑" w:hAnsi="微软雅黑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62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  <w:szCs w:val="21"/>
              </w:rPr>
            </w:pPr>
          </w:p>
        </w:tc>
      </w:tr>
      <w:tr w:rsidR="00AC7562" w:rsidRPr="00EF5B46" w:rsidTr="00FE52DF">
        <w:trPr>
          <w:trHeight w:val="510"/>
          <w:jc w:val="center"/>
        </w:trPr>
        <w:tc>
          <w:tcPr>
            <w:tcW w:w="10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26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28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378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862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</w:tr>
      <w:tr w:rsidR="00AC7562" w:rsidRPr="00EF5B46" w:rsidTr="00FE52DF">
        <w:trPr>
          <w:trHeight w:val="510"/>
          <w:jc w:val="center"/>
        </w:trPr>
        <w:tc>
          <w:tcPr>
            <w:tcW w:w="10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26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28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378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862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</w:tr>
      <w:tr w:rsidR="00AC7562" w:rsidRPr="00EF5B46" w:rsidTr="00FE52DF">
        <w:trPr>
          <w:trHeight w:val="510"/>
          <w:jc w:val="center"/>
        </w:trPr>
        <w:tc>
          <w:tcPr>
            <w:tcW w:w="10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26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28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378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862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</w:tr>
      <w:tr w:rsidR="00AC7562" w:rsidRPr="00EF5B46" w:rsidTr="00FE52DF">
        <w:trPr>
          <w:trHeight w:val="510"/>
          <w:jc w:val="center"/>
        </w:trPr>
        <w:tc>
          <w:tcPr>
            <w:tcW w:w="10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26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28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378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862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</w:tr>
      <w:tr w:rsidR="00AC7562" w:rsidRPr="00EF5B46" w:rsidTr="00FE52DF">
        <w:trPr>
          <w:trHeight w:val="510"/>
          <w:jc w:val="center"/>
        </w:trPr>
        <w:tc>
          <w:tcPr>
            <w:tcW w:w="10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26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28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378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862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</w:tr>
      <w:tr w:rsidR="00AC7562" w:rsidRPr="00EF5B46" w:rsidTr="00FE52DF">
        <w:trPr>
          <w:trHeight w:val="510"/>
          <w:jc w:val="center"/>
        </w:trPr>
        <w:tc>
          <w:tcPr>
            <w:tcW w:w="10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26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28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378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862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</w:tr>
      <w:tr w:rsidR="00AC7562" w:rsidRPr="00EF5B46" w:rsidTr="00FE52DF">
        <w:trPr>
          <w:trHeight w:val="510"/>
          <w:jc w:val="center"/>
        </w:trPr>
        <w:tc>
          <w:tcPr>
            <w:tcW w:w="10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26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2880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378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  <w:tc>
          <w:tcPr>
            <w:tcW w:w="1862" w:type="dxa"/>
            <w:vAlign w:val="center"/>
          </w:tcPr>
          <w:p w:rsidR="00AC7562" w:rsidRPr="00EF5B46" w:rsidRDefault="00AC7562" w:rsidP="00C03CE4">
            <w:pPr>
              <w:spacing w:before="100" w:beforeAutospacing="1" w:after="100" w:afterAutospacing="1" w:line="360" w:lineRule="auto"/>
              <w:ind w:firstLine="420"/>
              <w:jc w:val="center"/>
              <w:rPr>
                <w:rFonts w:ascii="微软雅黑" w:hAnsi="微软雅黑"/>
              </w:rPr>
            </w:pPr>
          </w:p>
        </w:tc>
      </w:tr>
    </w:tbl>
    <w:p w:rsidR="00AC7562" w:rsidRPr="00EF5B46" w:rsidRDefault="00801CAB" w:rsidP="00AC7562">
      <w:pPr>
        <w:spacing w:before="100" w:beforeAutospacing="1" w:line="360" w:lineRule="auto"/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友情协助</w:t>
      </w:r>
    </w:p>
    <w:tbl>
      <w:tblPr>
        <w:tblW w:w="8584" w:type="dxa"/>
        <w:jc w:val="center"/>
        <w:tblInd w:w="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2"/>
        <w:gridCol w:w="6602"/>
      </w:tblGrid>
      <w:tr w:rsidR="00801CAB" w:rsidRPr="00EF5B46" w:rsidTr="00801CAB">
        <w:trPr>
          <w:trHeight w:val="489"/>
          <w:jc w:val="center"/>
        </w:trPr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801CAB" w:rsidRPr="00EF5B46" w:rsidRDefault="00801CAB" w:rsidP="00C03CE4">
            <w:pPr>
              <w:autoSpaceDE w:val="0"/>
              <w:autoSpaceDN w:val="0"/>
              <w:adjustRightInd w:val="0"/>
              <w:spacing w:line="360" w:lineRule="auto"/>
              <w:ind w:firstLineChars="50" w:firstLine="105"/>
              <w:rPr>
                <w:rFonts w:ascii="微软雅黑" w:hAnsi="微软雅黑" w:cs="宋体"/>
                <w:b/>
                <w:bCs/>
                <w:szCs w:val="21"/>
              </w:rPr>
            </w:pPr>
            <w:r w:rsidRPr="00EF5B46">
              <w:rPr>
                <w:rFonts w:ascii="微软雅黑" w:hAnsi="微软雅黑" w:cs="宋体" w:hint="eastAsia"/>
                <w:b/>
                <w:bCs/>
                <w:szCs w:val="21"/>
              </w:rPr>
              <w:t>编写人</w:t>
            </w: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</w:tcPr>
          <w:p w:rsidR="00801CAB" w:rsidRPr="00EF5B46" w:rsidRDefault="00801CAB" w:rsidP="00C03CE4">
            <w:pPr>
              <w:autoSpaceDE w:val="0"/>
              <w:autoSpaceDN w:val="0"/>
              <w:adjustRightInd w:val="0"/>
              <w:spacing w:line="360" w:lineRule="auto"/>
              <w:ind w:firstLine="420"/>
              <w:rPr>
                <w:rFonts w:ascii="微软雅黑" w:hAnsi="微软雅黑" w:cs="宋体"/>
                <w:b/>
                <w:bCs/>
                <w:szCs w:val="21"/>
              </w:rPr>
            </w:pPr>
            <w:r>
              <w:rPr>
                <w:rFonts w:ascii="微软雅黑" w:hAnsi="微软雅黑" w:cs="宋体" w:hint="eastAsia"/>
                <w:b/>
                <w:bCs/>
                <w:szCs w:val="21"/>
              </w:rPr>
              <w:t>模块</w:t>
            </w:r>
          </w:p>
        </w:tc>
      </w:tr>
      <w:tr w:rsidR="00801CAB" w:rsidRPr="00EF5B46" w:rsidTr="00801CAB">
        <w:trPr>
          <w:trHeight w:val="453"/>
          <w:jc w:val="center"/>
        </w:trPr>
        <w:tc>
          <w:tcPr>
            <w:tcW w:w="1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1CAB" w:rsidRPr="00EF5B46" w:rsidRDefault="00801CAB" w:rsidP="00C03CE4">
            <w:pPr>
              <w:autoSpaceDE w:val="0"/>
              <w:autoSpaceDN w:val="0"/>
              <w:adjustRightInd w:val="0"/>
              <w:spacing w:line="360" w:lineRule="auto"/>
              <w:ind w:firstLine="420"/>
              <w:jc w:val="center"/>
              <w:rPr>
                <w:rFonts w:ascii="微软雅黑" w:hAnsi="微软雅黑" w:cs="宋体"/>
                <w:szCs w:val="21"/>
              </w:rPr>
            </w:pPr>
          </w:p>
        </w:tc>
        <w:tc>
          <w:tcPr>
            <w:tcW w:w="6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01CAB" w:rsidRPr="00EF5B46" w:rsidRDefault="00801CAB" w:rsidP="00C03CE4">
            <w:pPr>
              <w:autoSpaceDE w:val="0"/>
              <w:autoSpaceDN w:val="0"/>
              <w:adjustRightInd w:val="0"/>
              <w:spacing w:line="360" w:lineRule="auto"/>
              <w:ind w:firstLine="420"/>
              <w:jc w:val="center"/>
              <w:rPr>
                <w:rFonts w:ascii="微软雅黑" w:hAnsi="微软雅黑" w:cs="宋体"/>
                <w:szCs w:val="21"/>
              </w:rPr>
            </w:pPr>
          </w:p>
        </w:tc>
      </w:tr>
    </w:tbl>
    <w:p w:rsidR="00AC7562" w:rsidRPr="00EF5B46" w:rsidRDefault="00AC7562" w:rsidP="00AC7562">
      <w:pPr>
        <w:widowControl/>
        <w:jc w:val="left"/>
        <w:rPr>
          <w:rFonts w:ascii="微软雅黑" w:hAnsi="微软雅黑"/>
          <w:b/>
          <w:bCs/>
          <w:kern w:val="44"/>
          <w:sz w:val="32"/>
          <w:szCs w:val="44"/>
        </w:rPr>
      </w:pPr>
    </w:p>
    <w:p w:rsidR="00BA5155" w:rsidRDefault="00A520E6">
      <w:pPr>
        <w:widowControl/>
        <w:jc w:val="left"/>
      </w:pPr>
      <w:r>
        <w:br w:type="page"/>
      </w:r>
    </w:p>
    <w:sdt>
      <w:sdtPr>
        <w:rPr>
          <w:rFonts w:asciiTheme="minorHAnsi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989805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A5155" w:rsidRDefault="00BA5155" w:rsidP="0039419E">
          <w:pPr>
            <w:pStyle w:val="TOC"/>
          </w:pPr>
          <w:r>
            <w:rPr>
              <w:lang w:val="zh-CN"/>
            </w:rPr>
            <w:t>目录</w:t>
          </w:r>
        </w:p>
        <w:p w:rsidR="00225E50" w:rsidRDefault="004A1770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 w:rsidR="00BA5155">
            <w:instrText xml:space="preserve"> TOC \o "1-3" \h \z \u </w:instrText>
          </w:r>
          <w:r>
            <w:fldChar w:fldCharType="separate"/>
          </w:r>
          <w:hyperlink w:anchor="_Toc415581639" w:history="1">
            <w:r w:rsidR="00225E50" w:rsidRPr="00A406F0">
              <w:rPr>
                <w:rStyle w:val="a8"/>
                <w:noProof/>
              </w:rPr>
              <w:t>1</w:t>
            </w:r>
            <w:r w:rsidR="00225E50">
              <w:rPr>
                <w:noProof/>
                <w:kern w:val="2"/>
                <w:sz w:val="21"/>
              </w:rPr>
              <w:tab/>
            </w:r>
            <w:r w:rsidR="00225E50" w:rsidRPr="00A406F0">
              <w:rPr>
                <w:rStyle w:val="a8"/>
                <w:noProof/>
              </w:rPr>
              <w:t>DB</w:t>
            </w:r>
            <w:r w:rsidR="00225E50" w:rsidRPr="00A406F0">
              <w:rPr>
                <w:rStyle w:val="a8"/>
                <w:rFonts w:hint="eastAsia"/>
                <w:noProof/>
              </w:rPr>
              <w:t>相关工作规范</w:t>
            </w:r>
            <w:r w:rsidR="00225E50">
              <w:rPr>
                <w:noProof/>
                <w:webHidden/>
              </w:rPr>
              <w:tab/>
            </w:r>
            <w:r w:rsidR="00225E50">
              <w:rPr>
                <w:noProof/>
                <w:webHidden/>
              </w:rPr>
              <w:fldChar w:fldCharType="begin"/>
            </w:r>
            <w:r w:rsidR="00225E50">
              <w:rPr>
                <w:noProof/>
                <w:webHidden/>
              </w:rPr>
              <w:instrText xml:space="preserve"> PAGEREF _Toc415581639 \h </w:instrText>
            </w:r>
            <w:r w:rsidR="00225E50">
              <w:rPr>
                <w:noProof/>
                <w:webHidden/>
              </w:rPr>
            </w:r>
            <w:r w:rsidR="00225E50">
              <w:rPr>
                <w:noProof/>
                <w:webHidden/>
              </w:rPr>
              <w:fldChar w:fldCharType="separate"/>
            </w:r>
            <w:r w:rsidR="00225E50">
              <w:rPr>
                <w:noProof/>
                <w:webHidden/>
              </w:rPr>
              <w:t>4</w:t>
            </w:r>
            <w:r w:rsidR="00225E50">
              <w:rPr>
                <w:noProof/>
                <w:webHidden/>
              </w:rPr>
              <w:fldChar w:fldCharType="end"/>
            </w:r>
          </w:hyperlink>
        </w:p>
        <w:p w:rsidR="00225E50" w:rsidRDefault="007F0290">
          <w:pPr>
            <w:pStyle w:val="2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581640" w:history="1">
            <w:r w:rsidR="00225E50" w:rsidRPr="00A406F0">
              <w:rPr>
                <w:rStyle w:val="a8"/>
                <w:noProof/>
              </w:rPr>
              <w:t>1.1</w:t>
            </w:r>
            <w:r w:rsidR="00225E50">
              <w:rPr>
                <w:noProof/>
                <w:kern w:val="2"/>
                <w:sz w:val="21"/>
              </w:rPr>
              <w:tab/>
            </w:r>
            <w:r w:rsidR="00225E50" w:rsidRPr="00A406F0">
              <w:rPr>
                <w:rStyle w:val="a8"/>
                <w:rFonts w:hint="eastAsia"/>
                <w:noProof/>
              </w:rPr>
              <w:t>工作守则</w:t>
            </w:r>
            <w:r w:rsidR="00225E50">
              <w:rPr>
                <w:noProof/>
                <w:webHidden/>
              </w:rPr>
              <w:tab/>
            </w:r>
            <w:r w:rsidR="00225E50">
              <w:rPr>
                <w:noProof/>
                <w:webHidden/>
              </w:rPr>
              <w:fldChar w:fldCharType="begin"/>
            </w:r>
            <w:r w:rsidR="00225E50">
              <w:rPr>
                <w:noProof/>
                <w:webHidden/>
              </w:rPr>
              <w:instrText xml:space="preserve"> PAGEREF _Toc415581640 \h </w:instrText>
            </w:r>
            <w:r w:rsidR="00225E50">
              <w:rPr>
                <w:noProof/>
                <w:webHidden/>
              </w:rPr>
            </w:r>
            <w:r w:rsidR="00225E50">
              <w:rPr>
                <w:noProof/>
                <w:webHidden/>
              </w:rPr>
              <w:fldChar w:fldCharType="separate"/>
            </w:r>
            <w:r w:rsidR="00225E50">
              <w:rPr>
                <w:noProof/>
                <w:webHidden/>
              </w:rPr>
              <w:t>4</w:t>
            </w:r>
            <w:r w:rsidR="00225E50">
              <w:rPr>
                <w:noProof/>
                <w:webHidden/>
              </w:rPr>
              <w:fldChar w:fldCharType="end"/>
            </w:r>
          </w:hyperlink>
        </w:p>
        <w:p w:rsidR="00225E50" w:rsidRDefault="007F0290">
          <w:pPr>
            <w:pStyle w:val="2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581641" w:history="1">
            <w:r w:rsidR="00225E50" w:rsidRPr="00A406F0">
              <w:rPr>
                <w:rStyle w:val="a8"/>
                <w:noProof/>
              </w:rPr>
              <w:t>1.2</w:t>
            </w:r>
            <w:r w:rsidR="00225E50">
              <w:rPr>
                <w:noProof/>
                <w:kern w:val="2"/>
                <w:sz w:val="21"/>
              </w:rPr>
              <w:tab/>
            </w:r>
            <w:r w:rsidR="00225E50" w:rsidRPr="00A406F0">
              <w:rPr>
                <w:rStyle w:val="a8"/>
                <w:rFonts w:hint="eastAsia"/>
                <w:noProof/>
              </w:rPr>
              <w:t>日常审批</w:t>
            </w:r>
            <w:r w:rsidR="00225E50" w:rsidRPr="00A406F0">
              <w:rPr>
                <w:rStyle w:val="a8"/>
                <w:noProof/>
              </w:rPr>
              <w:t>SQL</w:t>
            </w:r>
            <w:r w:rsidR="00225E50" w:rsidRPr="00A406F0">
              <w:rPr>
                <w:rStyle w:val="a8"/>
                <w:rFonts w:hint="eastAsia"/>
                <w:noProof/>
              </w:rPr>
              <w:t>规范</w:t>
            </w:r>
            <w:r w:rsidR="00225E50">
              <w:rPr>
                <w:noProof/>
                <w:webHidden/>
              </w:rPr>
              <w:tab/>
            </w:r>
            <w:r w:rsidR="00225E50">
              <w:rPr>
                <w:noProof/>
                <w:webHidden/>
              </w:rPr>
              <w:fldChar w:fldCharType="begin"/>
            </w:r>
            <w:r w:rsidR="00225E50">
              <w:rPr>
                <w:noProof/>
                <w:webHidden/>
              </w:rPr>
              <w:instrText xml:space="preserve"> PAGEREF _Toc415581641 \h </w:instrText>
            </w:r>
            <w:r w:rsidR="00225E50">
              <w:rPr>
                <w:noProof/>
                <w:webHidden/>
              </w:rPr>
            </w:r>
            <w:r w:rsidR="00225E50">
              <w:rPr>
                <w:noProof/>
                <w:webHidden/>
              </w:rPr>
              <w:fldChar w:fldCharType="separate"/>
            </w:r>
            <w:r w:rsidR="00225E50">
              <w:rPr>
                <w:noProof/>
                <w:webHidden/>
              </w:rPr>
              <w:t>4</w:t>
            </w:r>
            <w:r w:rsidR="00225E50">
              <w:rPr>
                <w:noProof/>
                <w:webHidden/>
              </w:rPr>
              <w:fldChar w:fldCharType="end"/>
            </w:r>
          </w:hyperlink>
        </w:p>
        <w:p w:rsidR="00225E50" w:rsidRDefault="007F0290">
          <w:pPr>
            <w:pStyle w:val="2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581642" w:history="1">
            <w:r w:rsidR="00225E50" w:rsidRPr="00A406F0">
              <w:rPr>
                <w:rStyle w:val="a8"/>
                <w:noProof/>
              </w:rPr>
              <w:t>1.3</w:t>
            </w:r>
            <w:r w:rsidR="00225E50">
              <w:rPr>
                <w:noProof/>
                <w:kern w:val="2"/>
                <w:sz w:val="21"/>
              </w:rPr>
              <w:tab/>
            </w:r>
            <w:r w:rsidR="00225E50" w:rsidRPr="00A406F0">
              <w:rPr>
                <w:rStyle w:val="a8"/>
                <w:rFonts w:hint="eastAsia"/>
                <w:noProof/>
              </w:rPr>
              <w:t>项目上线规范</w:t>
            </w:r>
            <w:r w:rsidR="00225E50">
              <w:rPr>
                <w:noProof/>
                <w:webHidden/>
              </w:rPr>
              <w:tab/>
            </w:r>
            <w:r w:rsidR="00225E50">
              <w:rPr>
                <w:noProof/>
                <w:webHidden/>
              </w:rPr>
              <w:fldChar w:fldCharType="begin"/>
            </w:r>
            <w:r w:rsidR="00225E50">
              <w:rPr>
                <w:noProof/>
                <w:webHidden/>
              </w:rPr>
              <w:instrText xml:space="preserve"> PAGEREF _Toc415581642 \h </w:instrText>
            </w:r>
            <w:r w:rsidR="00225E50">
              <w:rPr>
                <w:noProof/>
                <w:webHidden/>
              </w:rPr>
            </w:r>
            <w:r w:rsidR="00225E50">
              <w:rPr>
                <w:noProof/>
                <w:webHidden/>
              </w:rPr>
              <w:fldChar w:fldCharType="separate"/>
            </w:r>
            <w:r w:rsidR="00225E50">
              <w:rPr>
                <w:noProof/>
                <w:webHidden/>
              </w:rPr>
              <w:t>5</w:t>
            </w:r>
            <w:r w:rsidR="00225E50">
              <w:rPr>
                <w:noProof/>
                <w:webHidden/>
              </w:rPr>
              <w:fldChar w:fldCharType="end"/>
            </w:r>
          </w:hyperlink>
        </w:p>
        <w:p w:rsidR="00225E50" w:rsidRDefault="007F0290">
          <w:pPr>
            <w:pStyle w:val="2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5581643" w:history="1">
            <w:r w:rsidR="00225E50" w:rsidRPr="00A406F0">
              <w:rPr>
                <w:rStyle w:val="a8"/>
                <w:noProof/>
              </w:rPr>
              <w:t>1.4</w:t>
            </w:r>
            <w:r w:rsidR="00225E50">
              <w:rPr>
                <w:noProof/>
                <w:kern w:val="2"/>
                <w:sz w:val="21"/>
              </w:rPr>
              <w:tab/>
            </w:r>
            <w:r w:rsidR="00225E50" w:rsidRPr="00A406F0">
              <w:rPr>
                <w:rStyle w:val="a8"/>
                <w:rFonts w:hint="eastAsia"/>
                <w:noProof/>
              </w:rPr>
              <w:t>代码中</w:t>
            </w:r>
            <w:r w:rsidR="00225E50" w:rsidRPr="00A406F0">
              <w:rPr>
                <w:rStyle w:val="a8"/>
                <w:noProof/>
              </w:rPr>
              <w:t>SQL</w:t>
            </w:r>
            <w:r w:rsidR="00225E50" w:rsidRPr="00A406F0">
              <w:rPr>
                <w:rStyle w:val="a8"/>
                <w:rFonts w:hint="eastAsia"/>
                <w:noProof/>
              </w:rPr>
              <w:t>写法规范</w:t>
            </w:r>
            <w:r w:rsidR="00225E50">
              <w:rPr>
                <w:noProof/>
                <w:webHidden/>
              </w:rPr>
              <w:tab/>
            </w:r>
            <w:r w:rsidR="00225E50">
              <w:rPr>
                <w:noProof/>
                <w:webHidden/>
              </w:rPr>
              <w:fldChar w:fldCharType="begin"/>
            </w:r>
            <w:r w:rsidR="00225E50">
              <w:rPr>
                <w:noProof/>
                <w:webHidden/>
              </w:rPr>
              <w:instrText xml:space="preserve"> PAGEREF _Toc415581643 \h </w:instrText>
            </w:r>
            <w:r w:rsidR="00225E50">
              <w:rPr>
                <w:noProof/>
                <w:webHidden/>
              </w:rPr>
            </w:r>
            <w:r w:rsidR="00225E50">
              <w:rPr>
                <w:noProof/>
                <w:webHidden/>
              </w:rPr>
              <w:fldChar w:fldCharType="separate"/>
            </w:r>
            <w:r w:rsidR="00225E50">
              <w:rPr>
                <w:noProof/>
                <w:webHidden/>
              </w:rPr>
              <w:t>5</w:t>
            </w:r>
            <w:r w:rsidR="00225E50">
              <w:rPr>
                <w:noProof/>
                <w:webHidden/>
              </w:rPr>
              <w:fldChar w:fldCharType="end"/>
            </w:r>
          </w:hyperlink>
        </w:p>
        <w:p w:rsidR="00BA5155" w:rsidRDefault="004A1770">
          <w:r>
            <w:fldChar w:fldCharType="end"/>
          </w:r>
        </w:p>
      </w:sdtContent>
    </w:sdt>
    <w:p w:rsidR="00CB45DA" w:rsidRDefault="00CB45DA">
      <w:pPr>
        <w:widowControl/>
        <w:jc w:val="left"/>
      </w:pPr>
      <w:r>
        <w:br w:type="page"/>
      </w:r>
    </w:p>
    <w:p w:rsidR="001668F4" w:rsidRPr="00A4179A" w:rsidRDefault="00FE2A85" w:rsidP="00AC69E6">
      <w:pPr>
        <w:pStyle w:val="1"/>
        <w:jc w:val="left"/>
      </w:pPr>
      <w:bookmarkStart w:id="1" w:name="_Toc415581639"/>
      <w:r>
        <w:rPr>
          <w:rFonts w:hint="eastAsia"/>
        </w:rPr>
        <w:lastRenderedPageBreak/>
        <w:t>DB相关</w:t>
      </w:r>
      <w:r w:rsidR="001668F4" w:rsidRPr="00120447">
        <w:rPr>
          <w:rFonts w:hint="eastAsia"/>
        </w:rPr>
        <w:t>工作规范</w:t>
      </w:r>
      <w:bookmarkEnd w:id="1"/>
    </w:p>
    <w:p w:rsidR="001668F4" w:rsidRDefault="00225E50" w:rsidP="0053247E">
      <w:pPr>
        <w:pStyle w:val="20"/>
        <w:numPr>
          <w:ilvl w:val="1"/>
          <w:numId w:val="38"/>
        </w:numPr>
      </w:pPr>
      <w:bookmarkStart w:id="2" w:name="_Toc415581640"/>
      <w:r>
        <w:rPr>
          <w:rFonts w:hint="eastAsia"/>
        </w:rPr>
        <w:t>DB</w:t>
      </w:r>
      <w:r w:rsidR="001668F4" w:rsidRPr="00120447">
        <w:rPr>
          <w:rFonts w:hint="eastAsia"/>
        </w:rPr>
        <w:t>守则</w:t>
      </w:r>
      <w:bookmarkEnd w:id="2"/>
    </w:p>
    <w:p w:rsidR="00FE2A85" w:rsidRDefault="00FE2A85" w:rsidP="00FE2A8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FE2A85">
        <w:rPr>
          <w:rFonts w:ascii="宋体" w:eastAsia="宋体" w:hAnsi="宋体" w:hint="eastAsia"/>
        </w:rPr>
        <w:t>线上生产环境数据库，除了程序之外，任何人不能通过客户端连接，如果有需要查询数据，</w:t>
      </w:r>
      <w:proofErr w:type="gramStart"/>
      <w:r w:rsidRPr="00FE2A85">
        <w:rPr>
          <w:rFonts w:ascii="宋体" w:eastAsia="宋体" w:hAnsi="宋体" w:hint="eastAsia"/>
        </w:rPr>
        <w:t>请申请线</w:t>
      </w:r>
      <w:proofErr w:type="gramEnd"/>
      <w:r w:rsidRPr="00FE2A85">
        <w:rPr>
          <w:rFonts w:ascii="宋体" w:eastAsia="宋体" w:hAnsi="宋体" w:hint="eastAsia"/>
        </w:rPr>
        <w:t>上用户只读权限；</w:t>
      </w:r>
    </w:p>
    <w:p w:rsidR="00FE2A85" w:rsidRPr="00FE2A85" w:rsidRDefault="00FE2A85" w:rsidP="00FE2A8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任何系统不要开发通用的SQL工具、比如一个文本框可以执行任何SQL，确实有需要的话，如果需要</w:t>
      </w:r>
      <w:proofErr w:type="gramStart"/>
      <w:r>
        <w:rPr>
          <w:rFonts w:ascii="宋体" w:eastAsia="宋体" w:hAnsi="宋体" w:hint="eastAsia"/>
        </w:rPr>
        <w:t>读请申请线</w:t>
      </w:r>
      <w:proofErr w:type="gramEnd"/>
      <w:r>
        <w:rPr>
          <w:rFonts w:ascii="宋体" w:eastAsia="宋体" w:hAnsi="宋体" w:hint="eastAsia"/>
        </w:rPr>
        <w:t>上用户只读权限，如果需要更改数据，走审批流程通过DBA执行。</w:t>
      </w:r>
    </w:p>
    <w:p w:rsidR="001668F4" w:rsidRPr="00A4179A" w:rsidRDefault="001668F4" w:rsidP="0053247E">
      <w:pPr>
        <w:pStyle w:val="20"/>
        <w:numPr>
          <w:ilvl w:val="1"/>
          <w:numId w:val="38"/>
        </w:numPr>
      </w:pPr>
      <w:bookmarkStart w:id="3" w:name="_Toc415581641"/>
      <w:r w:rsidRPr="00120447">
        <w:rPr>
          <w:rFonts w:hint="eastAsia"/>
        </w:rPr>
        <w:t>日常审批</w:t>
      </w:r>
      <w:r w:rsidRPr="00120447">
        <w:rPr>
          <w:rFonts w:hint="eastAsia"/>
        </w:rPr>
        <w:t>SQL</w:t>
      </w:r>
      <w:r w:rsidRPr="00120447">
        <w:rPr>
          <w:rFonts w:hint="eastAsia"/>
        </w:rPr>
        <w:t>规范</w:t>
      </w:r>
      <w:bookmarkEnd w:id="3"/>
    </w:p>
    <w:p w:rsidR="001668F4" w:rsidRPr="00336D22" w:rsidRDefault="00DC7AB0" w:rsidP="001668F4">
      <w:pPr>
        <w:widowControl/>
        <w:numPr>
          <w:ilvl w:val="0"/>
          <w:numId w:val="10"/>
        </w:numPr>
        <w:jc w:val="left"/>
        <w:rPr>
          <w:rFonts w:hAnsi="宋体" w:cs="Arial"/>
          <w:szCs w:val="21"/>
        </w:rPr>
      </w:pPr>
      <w:r>
        <w:rPr>
          <w:rFonts w:hint="eastAsia"/>
        </w:rPr>
        <w:t>所有提交的</w:t>
      </w:r>
      <w:r>
        <w:rPr>
          <w:rFonts w:hint="eastAsia"/>
        </w:rPr>
        <w:t>SQL</w:t>
      </w:r>
      <w:r>
        <w:rPr>
          <w:rFonts w:hint="eastAsia"/>
        </w:rPr>
        <w:t>，请团队</w:t>
      </w:r>
      <w:r>
        <w:rPr>
          <w:rFonts w:hint="eastAsia"/>
        </w:rPr>
        <w:t>leader</w:t>
      </w:r>
      <w:r>
        <w:rPr>
          <w:rFonts w:hint="eastAsia"/>
        </w:rPr>
        <w:t>确定是否有问题</w:t>
      </w:r>
      <w:r w:rsidR="001668F4">
        <w:rPr>
          <w:rFonts w:hint="eastAsia"/>
        </w:rPr>
        <w:t>；</w:t>
      </w:r>
    </w:p>
    <w:p w:rsidR="001668F4" w:rsidRPr="009E771D" w:rsidRDefault="00DC7AB0" w:rsidP="001668F4">
      <w:pPr>
        <w:widowControl/>
        <w:numPr>
          <w:ilvl w:val="0"/>
          <w:numId w:val="10"/>
        </w:numPr>
        <w:jc w:val="left"/>
        <w:rPr>
          <w:rFonts w:hAnsi="宋体" w:cs="Arial"/>
          <w:szCs w:val="21"/>
        </w:rPr>
      </w:pPr>
      <w:r>
        <w:rPr>
          <w:rFonts w:hint="eastAsia"/>
        </w:rPr>
        <w:t>所有提交的</w:t>
      </w:r>
      <w:r>
        <w:rPr>
          <w:rFonts w:hint="eastAsia"/>
        </w:rPr>
        <w:t>SQL</w:t>
      </w:r>
      <w:r>
        <w:rPr>
          <w:rFonts w:hint="eastAsia"/>
        </w:rPr>
        <w:t>保证没有语法错误</w:t>
      </w:r>
      <w:r w:rsidR="001668F4">
        <w:rPr>
          <w:rFonts w:hint="eastAsia"/>
        </w:rPr>
        <w:t>；</w:t>
      </w:r>
    </w:p>
    <w:p w:rsidR="001668F4" w:rsidRPr="00A063C7" w:rsidRDefault="00DC7AB0" w:rsidP="001668F4">
      <w:pPr>
        <w:widowControl/>
        <w:numPr>
          <w:ilvl w:val="0"/>
          <w:numId w:val="10"/>
        </w:numPr>
        <w:jc w:val="left"/>
        <w:rPr>
          <w:rFonts w:hAnsi="宋体" w:cs="Arial"/>
          <w:szCs w:val="21"/>
        </w:rPr>
      </w:pPr>
      <w:r>
        <w:rPr>
          <w:rFonts w:hint="eastAsia"/>
        </w:rPr>
        <w:t>如果是修改生产环境数据的</w:t>
      </w:r>
      <w:r>
        <w:rPr>
          <w:rFonts w:hint="eastAsia"/>
        </w:rPr>
        <w:t>SQL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请找到</w:t>
      </w:r>
      <w:proofErr w:type="gramEnd"/>
      <w:r>
        <w:rPr>
          <w:rFonts w:hint="eastAsia"/>
        </w:rPr>
        <w:t>产生问题的原因，并给出解决方案（提交给</w:t>
      </w:r>
      <w:r>
        <w:rPr>
          <w:rFonts w:hint="eastAsia"/>
        </w:rPr>
        <w:t>DBA</w:t>
      </w:r>
      <w:r>
        <w:rPr>
          <w:rFonts w:hint="eastAsia"/>
        </w:rPr>
        <w:t>的邮件不需要加这个，另发一封）</w:t>
      </w:r>
    </w:p>
    <w:p w:rsidR="001668F4" w:rsidRPr="00DC7AB0" w:rsidRDefault="001668F4" w:rsidP="001668F4">
      <w:pPr>
        <w:widowControl/>
        <w:numPr>
          <w:ilvl w:val="0"/>
          <w:numId w:val="10"/>
        </w:numPr>
        <w:jc w:val="left"/>
        <w:rPr>
          <w:rFonts w:hAnsi="宋体" w:cs="Arial"/>
          <w:szCs w:val="21"/>
        </w:rPr>
      </w:pPr>
      <w:r>
        <w:rPr>
          <w:rFonts w:hint="eastAsia"/>
        </w:rPr>
        <w:t>提供脚本的时候，一次执行不能超过</w:t>
      </w:r>
      <w:r>
        <w:t>1000</w:t>
      </w:r>
      <w:r>
        <w:rPr>
          <w:rFonts w:hint="eastAsia"/>
        </w:rPr>
        <w:t>行，否则会影响复制</w:t>
      </w:r>
      <w:r w:rsidR="00DF773B">
        <w:rPr>
          <w:rFonts w:hint="eastAsia"/>
        </w:rPr>
        <w:t>（之后我们会加只读）</w:t>
      </w:r>
      <w:r>
        <w:rPr>
          <w:rFonts w:hint="eastAsia"/>
        </w:rPr>
        <w:t>；</w:t>
      </w:r>
    </w:p>
    <w:p w:rsidR="001668F4" w:rsidRPr="00136CBA" w:rsidRDefault="001668F4" w:rsidP="001668F4">
      <w:pPr>
        <w:widowControl/>
        <w:numPr>
          <w:ilvl w:val="0"/>
          <w:numId w:val="10"/>
        </w:numPr>
        <w:jc w:val="left"/>
        <w:rPr>
          <w:rFonts w:hAnsi="宋体" w:cs="Arial"/>
          <w:szCs w:val="21"/>
        </w:rPr>
      </w:pPr>
      <w:r>
        <w:rPr>
          <w:rFonts w:hint="eastAsia"/>
        </w:rPr>
        <w:t>提</w:t>
      </w:r>
      <w:r>
        <w:t>供脚本的时候，如果太长或有多个数据库脚本，分成多个附件</w:t>
      </w:r>
      <w:r w:rsidR="00E01B1E">
        <w:rPr>
          <w:rFonts w:hint="eastAsia"/>
        </w:rPr>
        <w:t>（比如上线新建</w:t>
      </w:r>
      <w:r w:rsidR="00E01B1E">
        <w:rPr>
          <w:rFonts w:hint="eastAsia"/>
        </w:rPr>
        <w:t>N</w:t>
      </w:r>
      <w:proofErr w:type="gramStart"/>
      <w:r w:rsidR="00E01B1E">
        <w:rPr>
          <w:rFonts w:hint="eastAsia"/>
        </w:rPr>
        <w:t>个</w:t>
      </w:r>
      <w:proofErr w:type="gramEnd"/>
      <w:r w:rsidR="00E01B1E">
        <w:rPr>
          <w:rFonts w:hint="eastAsia"/>
        </w:rPr>
        <w:t>表，一个表提供一个脚本</w:t>
      </w:r>
      <w:r>
        <w:rPr>
          <w:rFonts w:hint="eastAsia"/>
        </w:rPr>
        <w:t>；</w:t>
      </w:r>
    </w:p>
    <w:p w:rsidR="001668F4" w:rsidRPr="00DF773B" w:rsidRDefault="001668F4" w:rsidP="001668F4">
      <w:pPr>
        <w:widowControl/>
        <w:numPr>
          <w:ilvl w:val="0"/>
          <w:numId w:val="10"/>
        </w:numPr>
        <w:jc w:val="left"/>
        <w:rPr>
          <w:rFonts w:hAnsi="宋体" w:cs="Arial"/>
          <w:szCs w:val="21"/>
        </w:rPr>
      </w:pPr>
      <w:r>
        <w:t>每个</w:t>
      </w:r>
      <w:r>
        <w:t>SQL</w:t>
      </w:r>
      <w:r>
        <w:t>都需要</w:t>
      </w:r>
      <w:r>
        <w:t>USE</w:t>
      </w:r>
      <w:r>
        <w:t>数据库名</w:t>
      </w:r>
      <w:r>
        <w:rPr>
          <w:rFonts w:hint="eastAsia"/>
        </w:rPr>
        <w:t>；</w:t>
      </w:r>
    </w:p>
    <w:p w:rsidR="00DF773B" w:rsidRDefault="00DF773B" w:rsidP="001668F4">
      <w:pPr>
        <w:widowControl/>
        <w:numPr>
          <w:ilvl w:val="0"/>
          <w:numId w:val="10"/>
        </w:numPr>
        <w:jc w:val="left"/>
        <w:rPr>
          <w:rFonts w:hAnsi="宋体" w:cs="Arial"/>
          <w:szCs w:val="21"/>
        </w:rPr>
      </w:pPr>
      <w:r>
        <w:rPr>
          <w:rFonts w:hint="eastAsia"/>
        </w:rPr>
        <w:t>如果是更新或删除数据，请加上影响行数判断，防止大批量更新错误导致</w:t>
      </w:r>
      <w:proofErr w:type="gramStart"/>
      <w:r>
        <w:rPr>
          <w:rFonts w:hint="eastAsia"/>
        </w:rPr>
        <w:t>无法回滚重大事故</w:t>
      </w:r>
      <w:proofErr w:type="gramEnd"/>
      <w:r>
        <w:rPr>
          <w:rFonts w:hint="eastAsia"/>
        </w:rPr>
        <w:t>出现。</w:t>
      </w:r>
    </w:p>
    <w:p w:rsidR="001668F4" w:rsidRDefault="001668F4" w:rsidP="001668F4">
      <w:pPr>
        <w:widowControl/>
        <w:numPr>
          <w:ilvl w:val="0"/>
          <w:numId w:val="10"/>
        </w:numPr>
        <w:jc w:val="left"/>
        <w:rPr>
          <w:rFonts w:hAnsi="宋体" w:cs="Arial"/>
          <w:szCs w:val="21"/>
        </w:rPr>
      </w:pPr>
      <w:r>
        <w:rPr>
          <w:rFonts w:hAnsi="宋体" w:cs="Arial" w:hint="eastAsia"/>
          <w:szCs w:val="21"/>
        </w:rPr>
        <w:t>示例：</w:t>
      </w:r>
    </w:p>
    <w:p w:rsidR="001668F4" w:rsidRPr="00C90B4D" w:rsidRDefault="001668F4" w:rsidP="001668F4">
      <w:pPr>
        <w:rPr>
          <w:rFonts w:cstheme="minorHAnsi"/>
          <w:color w:val="008080"/>
        </w:rPr>
      </w:pPr>
      <w:proofErr w:type="gramStart"/>
      <w:r w:rsidRPr="00C90B4D">
        <w:rPr>
          <w:rFonts w:cstheme="minorHAnsi"/>
        </w:rPr>
        <w:t>use</w:t>
      </w:r>
      <w:proofErr w:type="gramEnd"/>
      <w:r w:rsidRPr="00C90B4D">
        <w:rPr>
          <w:rFonts w:cstheme="minorHAnsi"/>
        </w:rPr>
        <w:t xml:space="preserve"> </w:t>
      </w:r>
      <w:r w:rsidR="00DF773B" w:rsidRPr="00C90B4D">
        <w:rPr>
          <w:rFonts w:cstheme="minorHAnsi"/>
          <w:noProof/>
          <w:color w:val="008080"/>
          <w:kern w:val="0"/>
          <w:sz w:val="20"/>
          <w:szCs w:val="20"/>
        </w:rPr>
        <w:t>FoodkingdomCN</w:t>
      </w:r>
    </w:p>
    <w:p w:rsidR="001668F4" w:rsidRPr="00C90B4D" w:rsidRDefault="001668F4" w:rsidP="001668F4">
      <w:pPr>
        <w:rPr>
          <w:rFonts w:cstheme="minorHAnsi"/>
        </w:rPr>
      </w:pPr>
      <w:proofErr w:type="gramStart"/>
      <w:r w:rsidRPr="00C90B4D">
        <w:rPr>
          <w:rFonts w:cstheme="minorHAnsi"/>
        </w:rPr>
        <w:t>go</w:t>
      </w:r>
      <w:proofErr w:type="gramEnd"/>
    </w:p>
    <w:p w:rsidR="001668F4" w:rsidRPr="00EB2D36" w:rsidRDefault="001668F4" w:rsidP="001668F4"/>
    <w:p w:rsidR="001668F4" w:rsidRPr="00EB2D36" w:rsidRDefault="001668F4" w:rsidP="001668F4">
      <w:proofErr w:type="gramStart"/>
      <w:r w:rsidRPr="00EB2D36">
        <w:t>begin</w:t>
      </w:r>
      <w:proofErr w:type="gramEnd"/>
      <w:r w:rsidRPr="00EB2D36">
        <w:t xml:space="preserve"> </w:t>
      </w:r>
      <w:proofErr w:type="spellStart"/>
      <w:r w:rsidRPr="00EB2D36">
        <w:t>tran</w:t>
      </w:r>
      <w:proofErr w:type="spellEnd"/>
    </w:p>
    <w:p w:rsidR="001668F4" w:rsidRPr="00EB2D36" w:rsidRDefault="001668F4" w:rsidP="001668F4"/>
    <w:p w:rsidR="00DF773B" w:rsidRPr="003174CC" w:rsidRDefault="00DF773B" w:rsidP="00DF773B">
      <w:pPr>
        <w:autoSpaceDE w:val="0"/>
        <w:autoSpaceDN w:val="0"/>
        <w:adjustRightInd w:val="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74CC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update</w:t>
      </w:r>
      <w:r w:rsidRPr="003174CC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74CC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dbo</w:t>
      </w:r>
      <w:r w:rsidRPr="003174CC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.</w:t>
      </w:r>
      <w:r w:rsidR="00C90B4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SomeTableName</w:t>
      </w:r>
    </w:p>
    <w:p w:rsidR="00240733" w:rsidRPr="003174CC" w:rsidRDefault="00DF773B" w:rsidP="00DF773B">
      <w:pPr>
        <w:autoSpaceDE w:val="0"/>
        <w:autoSpaceDN w:val="0"/>
        <w:adjustRightInd w:val="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3174CC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set</w:t>
      </w:r>
      <w:r w:rsidRPr="003174CC">
        <w:rPr>
          <w:rFonts w:asciiTheme="majorHAnsi" w:hAnsiTheme="majorHAnsi" w:cs="Courier New"/>
          <w:noProof/>
          <w:kern w:val="0"/>
          <w:sz w:val="20"/>
          <w:szCs w:val="20"/>
        </w:rPr>
        <w:t xml:space="preserve">     </w:t>
      </w:r>
      <w:r w:rsidR="00C90B4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SomeFieldName</w:t>
      </w:r>
      <w:r w:rsidRPr="003174CC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74CC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3174CC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74CC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="00C90B4D">
        <w:rPr>
          <w:rFonts w:asciiTheme="majorHAnsi" w:hAnsiTheme="majorHAnsi" w:cs="Courier New" w:hint="eastAsia"/>
          <w:noProof/>
          <w:color w:val="FF0000"/>
          <w:kern w:val="0"/>
          <w:sz w:val="20"/>
          <w:szCs w:val="20"/>
        </w:rPr>
        <w:t>Something update</w:t>
      </w:r>
      <w:r w:rsidR="00C90B4D" w:rsidRPr="003174CC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 xml:space="preserve"> </w:t>
      </w:r>
      <w:r w:rsidRPr="003174CC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</w:p>
    <w:p w:rsidR="00DF773B" w:rsidRDefault="00DF773B" w:rsidP="00DF773B">
      <w:pPr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3174CC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3174CC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="00C90B4D" w:rsidRPr="00C90B4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Some</w:t>
      </w:r>
      <w:r w:rsidR="00C90B4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Field</w:t>
      </w:r>
      <w:r w:rsidRPr="003174CC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74CC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3174CC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="00C90B4D" w:rsidRPr="003174CC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="00C90B4D">
        <w:rPr>
          <w:rFonts w:asciiTheme="majorHAnsi" w:hAnsiTheme="majorHAnsi" w:cs="Courier New" w:hint="eastAsia"/>
          <w:noProof/>
          <w:color w:val="FF0000"/>
          <w:kern w:val="0"/>
          <w:sz w:val="20"/>
          <w:szCs w:val="20"/>
        </w:rPr>
        <w:t>Something filter</w:t>
      </w:r>
      <w:r w:rsidR="00C90B4D" w:rsidRPr="003174CC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 xml:space="preserve"> '</w:t>
      </w:r>
    </w:p>
    <w:p w:rsidR="00240733" w:rsidRPr="003174CC" w:rsidRDefault="00240733" w:rsidP="00DF773B">
      <w:pPr>
        <w:rPr>
          <w:rFonts w:asciiTheme="majorHAnsi" w:hAnsiTheme="majorHAnsi" w:cs="Courier New"/>
          <w:noProof/>
          <w:kern w:val="0"/>
          <w:sz w:val="20"/>
          <w:szCs w:val="20"/>
        </w:rPr>
      </w:pPr>
    </w:p>
    <w:p w:rsidR="001668F4" w:rsidRPr="00EB2D36" w:rsidRDefault="001668F4" w:rsidP="00DF773B">
      <w:proofErr w:type="gramStart"/>
      <w:r w:rsidRPr="00EB2D36">
        <w:t>if</w:t>
      </w:r>
      <w:proofErr w:type="gramEnd"/>
      <w:r w:rsidRPr="00EB2D36">
        <w:t xml:space="preserve"> </w:t>
      </w:r>
      <w:r w:rsidRPr="00EB2D36">
        <w:rPr>
          <w:color w:val="808080"/>
        </w:rPr>
        <w:t>(</w:t>
      </w:r>
      <w:r w:rsidRPr="00EB2D36">
        <w:rPr>
          <w:color w:val="FF00FF"/>
        </w:rPr>
        <w:t>@@error</w:t>
      </w:r>
      <w:r w:rsidRPr="00EB2D36">
        <w:t xml:space="preserve"> </w:t>
      </w:r>
      <w:r w:rsidRPr="00EB2D36">
        <w:rPr>
          <w:color w:val="808080"/>
        </w:rPr>
        <w:t>&lt;&gt;</w:t>
      </w:r>
      <w:r w:rsidRPr="00EB2D36">
        <w:t xml:space="preserve"> 0 </w:t>
      </w:r>
      <w:r w:rsidRPr="00EB2D36">
        <w:rPr>
          <w:color w:val="808080"/>
        </w:rPr>
        <w:t>or</w:t>
      </w:r>
      <w:r w:rsidRPr="00EB2D36">
        <w:t xml:space="preserve"> </w:t>
      </w:r>
      <w:r w:rsidRPr="00EB2D36">
        <w:rPr>
          <w:color w:val="FF00FF"/>
        </w:rPr>
        <w:t>@@</w:t>
      </w:r>
      <w:proofErr w:type="spellStart"/>
      <w:r w:rsidRPr="00EB2D36">
        <w:rPr>
          <w:color w:val="FF00FF"/>
        </w:rPr>
        <w:t>rowcount</w:t>
      </w:r>
      <w:proofErr w:type="spellEnd"/>
      <w:r w:rsidRPr="00EB2D36">
        <w:t xml:space="preserve"> </w:t>
      </w:r>
      <w:r w:rsidRPr="00EB2D36">
        <w:rPr>
          <w:color w:val="808080"/>
        </w:rPr>
        <w:t>&lt;&gt;</w:t>
      </w:r>
      <w:r w:rsidRPr="00EB2D36">
        <w:t xml:space="preserve"> </w:t>
      </w:r>
      <w:r>
        <w:rPr>
          <w:rFonts w:hint="eastAsia"/>
        </w:rPr>
        <w:t>1</w:t>
      </w:r>
      <w:r w:rsidRPr="00EB2D36">
        <w:rPr>
          <w:color w:val="808080"/>
        </w:rPr>
        <w:t>)</w:t>
      </w:r>
      <w:r w:rsidRPr="00EB2D36">
        <w:t xml:space="preserve"> </w:t>
      </w:r>
    </w:p>
    <w:p w:rsidR="001668F4" w:rsidRPr="00EB2D36" w:rsidRDefault="001668F4" w:rsidP="001668F4">
      <w:proofErr w:type="gramStart"/>
      <w:r w:rsidRPr="00EB2D36">
        <w:t>begin</w:t>
      </w:r>
      <w:proofErr w:type="gramEnd"/>
    </w:p>
    <w:p w:rsidR="001668F4" w:rsidRPr="00EB2D36" w:rsidRDefault="001668F4" w:rsidP="001668F4">
      <w:r w:rsidRPr="00EB2D36">
        <w:t xml:space="preserve">     </w:t>
      </w:r>
      <w:proofErr w:type="gramStart"/>
      <w:r w:rsidRPr="00EB2D36">
        <w:t>rollback</w:t>
      </w:r>
      <w:proofErr w:type="gramEnd"/>
    </w:p>
    <w:p w:rsidR="001668F4" w:rsidRPr="00EB2D36" w:rsidRDefault="001668F4" w:rsidP="001668F4">
      <w:pPr>
        <w:rPr>
          <w:color w:val="FF0000"/>
        </w:rPr>
      </w:pPr>
      <w:r w:rsidRPr="00EB2D36">
        <w:t xml:space="preserve">     </w:t>
      </w:r>
      <w:proofErr w:type="gramStart"/>
      <w:r w:rsidRPr="00EB2D36">
        <w:t>print</w:t>
      </w:r>
      <w:proofErr w:type="gramEnd"/>
      <w:r w:rsidRPr="00EB2D36">
        <w:t xml:space="preserve"> </w:t>
      </w:r>
      <w:r w:rsidRPr="00EB2D36">
        <w:rPr>
          <w:color w:val="FF0000"/>
        </w:rPr>
        <w:t>'</w:t>
      </w:r>
      <w:proofErr w:type="spellStart"/>
      <w:r w:rsidRPr="00EB2D36">
        <w:rPr>
          <w:color w:val="FF0000"/>
        </w:rPr>
        <w:t>RollBack</w:t>
      </w:r>
      <w:proofErr w:type="spellEnd"/>
      <w:r w:rsidRPr="00EB2D36">
        <w:rPr>
          <w:color w:val="FF0000"/>
        </w:rPr>
        <w:t>'</w:t>
      </w:r>
    </w:p>
    <w:p w:rsidR="001668F4" w:rsidRPr="00EB2D36" w:rsidRDefault="001668F4" w:rsidP="001668F4">
      <w:r w:rsidRPr="00EB2D36">
        <w:t xml:space="preserve">     </w:t>
      </w:r>
      <w:proofErr w:type="gramStart"/>
      <w:r w:rsidRPr="00EB2D36">
        <w:t>return</w:t>
      </w:r>
      <w:proofErr w:type="gramEnd"/>
    </w:p>
    <w:p w:rsidR="001668F4" w:rsidRPr="00EB2D36" w:rsidRDefault="001668F4" w:rsidP="001668F4">
      <w:proofErr w:type="gramStart"/>
      <w:r w:rsidRPr="00EB2D36">
        <w:t>end</w:t>
      </w:r>
      <w:proofErr w:type="gramEnd"/>
    </w:p>
    <w:p w:rsidR="001668F4" w:rsidRPr="00EB2D36" w:rsidRDefault="001668F4" w:rsidP="001668F4"/>
    <w:p w:rsidR="001668F4" w:rsidRPr="00EB2D36" w:rsidRDefault="001668F4" w:rsidP="001668F4">
      <w:pPr>
        <w:rPr>
          <w:color w:val="FF0000"/>
        </w:rPr>
      </w:pPr>
      <w:proofErr w:type="gramStart"/>
      <w:r w:rsidRPr="00EB2D36">
        <w:t>print</w:t>
      </w:r>
      <w:proofErr w:type="gramEnd"/>
      <w:r w:rsidRPr="00EB2D36">
        <w:t xml:space="preserve"> </w:t>
      </w:r>
      <w:r w:rsidRPr="00EB2D36">
        <w:rPr>
          <w:color w:val="FF0000"/>
        </w:rPr>
        <w:t>'Commit Start'</w:t>
      </w:r>
    </w:p>
    <w:p w:rsidR="001668F4" w:rsidRPr="00EB2D36" w:rsidRDefault="001668F4" w:rsidP="001668F4">
      <w:proofErr w:type="gramStart"/>
      <w:r w:rsidRPr="00EB2D36">
        <w:t>commit</w:t>
      </w:r>
      <w:proofErr w:type="gramEnd"/>
    </w:p>
    <w:p w:rsidR="001668F4" w:rsidRPr="004401A2" w:rsidRDefault="001668F4" w:rsidP="001668F4">
      <w:pPr>
        <w:rPr>
          <w:color w:val="FF0000"/>
        </w:rPr>
      </w:pPr>
      <w:proofErr w:type="gramStart"/>
      <w:r w:rsidRPr="00EB2D36">
        <w:lastRenderedPageBreak/>
        <w:t>print</w:t>
      </w:r>
      <w:proofErr w:type="gramEnd"/>
      <w:r w:rsidRPr="00EB2D36">
        <w:t xml:space="preserve"> </w:t>
      </w:r>
      <w:r w:rsidRPr="00EB2D36">
        <w:rPr>
          <w:color w:val="FF0000"/>
        </w:rPr>
        <w:t>'Commit Over'</w:t>
      </w:r>
    </w:p>
    <w:p w:rsidR="001668F4" w:rsidRDefault="001668F4" w:rsidP="0053247E">
      <w:pPr>
        <w:pStyle w:val="20"/>
        <w:numPr>
          <w:ilvl w:val="1"/>
          <w:numId w:val="38"/>
        </w:numPr>
      </w:pPr>
      <w:bookmarkStart w:id="4" w:name="_Toc415581642"/>
      <w:r w:rsidRPr="00120447">
        <w:rPr>
          <w:rFonts w:hint="eastAsia"/>
        </w:rPr>
        <w:t>项目上线规范</w:t>
      </w:r>
      <w:bookmarkEnd w:id="4"/>
    </w:p>
    <w:p w:rsidR="00C90B4D" w:rsidRPr="00A849F3" w:rsidRDefault="00C90B4D" w:rsidP="00C90B4D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禁止使用触发器，尽量避免使用视图、存储过程，业务逻辑尽量写在代码里，如有特殊情况，请</w:t>
      </w:r>
      <w:r w:rsidR="001D0496">
        <w:rPr>
          <w:rFonts w:hint="eastAsia"/>
        </w:rPr>
        <w:t>提前</w:t>
      </w:r>
      <w:r>
        <w:rPr>
          <w:rFonts w:hint="eastAsia"/>
        </w:rPr>
        <w:t>特殊申请；</w:t>
      </w:r>
    </w:p>
    <w:p w:rsidR="00C90B4D" w:rsidRDefault="00C90B4D" w:rsidP="00C90B4D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表名、列名格式：每个单词首字母大写，</w:t>
      </w:r>
      <w:proofErr w:type="spellStart"/>
      <w:r>
        <w:rPr>
          <w:rFonts w:hint="eastAsia"/>
        </w:rPr>
        <w:t>UpperUpper</w:t>
      </w:r>
      <w:proofErr w:type="spellEnd"/>
      <w:r>
        <w:rPr>
          <w:rFonts w:hint="eastAsia"/>
        </w:rPr>
        <w:t>格式，如：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表、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列；</w:t>
      </w:r>
    </w:p>
    <w:p w:rsidR="00C90B4D" w:rsidRDefault="00C90B4D" w:rsidP="00C90B4D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新建的表，必须有主键，没有主键没有办法做复制，另外，尽量避免联合主键，如果有唯一性需求可以考虑使用唯一索引；</w:t>
      </w:r>
    </w:p>
    <w:p w:rsidR="00C90B4D" w:rsidRDefault="009273D8" w:rsidP="00C90B4D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新建表</w:t>
      </w:r>
      <w:proofErr w:type="gramEnd"/>
      <w:r>
        <w:rPr>
          <w:rFonts w:hint="eastAsia"/>
        </w:rPr>
        <w:t>添加</w:t>
      </w:r>
      <w:proofErr w:type="spellStart"/>
      <w:r>
        <w:rPr>
          <w:rFonts w:hint="eastAsia"/>
        </w:rPr>
        <w:t>CreateBy</w:t>
      </w:r>
      <w:proofErr w:type="spellEnd"/>
      <w:r>
        <w:rPr>
          <w:rFonts w:hint="eastAsia"/>
        </w:rPr>
        <w:t>(</w:t>
      </w:r>
      <w:r>
        <w:rPr>
          <w:rFonts w:hint="eastAsia"/>
        </w:rPr>
        <w:t>不允许为</w:t>
      </w:r>
      <w:r>
        <w:rPr>
          <w:rFonts w:hint="eastAsia"/>
        </w:rPr>
        <w:t>null)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(</w:t>
      </w:r>
      <w:r>
        <w:rPr>
          <w:rFonts w:hint="eastAsia"/>
        </w:rPr>
        <w:t>不允许为</w:t>
      </w:r>
      <w:r>
        <w:rPr>
          <w:rFonts w:hint="eastAsia"/>
        </w:rPr>
        <w:t>null</w:t>
      </w:r>
      <w:r>
        <w:rPr>
          <w:rFonts w:hint="eastAsia"/>
        </w:rPr>
        <w:t>，默认值</w:t>
      </w:r>
      <w:proofErr w:type="spellStart"/>
      <w:r>
        <w:rPr>
          <w:rFonts w:hint="eastAsia"/>
        </w:rPr>
        <w:t>getdate</w:t>
      </w:r>
      <w:proofErr w:type="spellEnd"/>
      <w:r>
        <w:rPr>
          <w:rFonts w:hint="eastAsia"/>
        </w:rPr>
        <w:t>())</w:t>
      </w:r>
      <w:r>
        <w:rPr>
          <w:rFonts w:hint="eastAsia"/>
        </w:rPr>
        <w:t>两列，记录创建人和创建时间；</w:t>
      </w:r>
    </w:p>
    <w:p w:rsidR="009273D8" w:rsidRDefault="001D0496" w:rsidP="00C90B4D">
      <w:pPr>
        <w:pStyle w:val="a7"/>
        <w:numPr>
          <w:ilvl w:val="0"/>
          <w:numId w:val="50"/>
        </w:numPr>
        <w:ind w:firstLineChars="0"/>
      </w:pPr>
      <w:proofErr w:type="gramStart"/>
      <w:r>
        <w:rPr>
          <w:rFonts w:hint="eastAsia"/>
        </w:rPr>
        <w:t>新建表</w:t>
      </w:r>
      <w:proofErr w:type="gramEnd"/>
      <w:r>
        <w:rPr>
          <w:rFonts w:hint="eastAsia"/>
        </w:rPr>
        <w:t>或添加列</w:t>
      </w:r>
      <w:r>
        <w:rPr>
          <w:rFonts w:hint="eastAsia"/>
        </w:rPr>
        <w:t>SQL</w:t>
      </w:r>
      <w:r>
        <w:rPr>
          <w:rFonts w:hint="eastAsia"/>
        </w:rPr>
        <w:t>脚本，请添加表描述和</w:t>
      </w:r>
      <w:proofErr w:type="gramStart"/>
      <w:r>
        <w:rPr>
          <w:rFonts w:hint="eastAsia"/>
        </w:rPr>
        <w:t>列说明</w:t>
      </w:r>
      <w:proofErr w:type="gramEnd"/>
      <w:r>
        <w:rPr>
          <w:rFonts w:hint="eastAsia"/>
        </w:rPr>
        <w:t>SQL</w:t>
      </w:r>
      <w:r>
        <w:rPr>
          <w:rFonts w:hint="eastAsia"/>
        </w:rPr>
        <w:t>脚本；</w:t>
      </w:r>
    </w:p>
    <w:p w:rsidR="001D0496" w:rsidRDefault="001D0496" w:rsidP="00C90B4D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在已有表上新增字段，如果需要添加默认值，请考虑此表数据量，数据量太大的话，不能添加默认值，会影响复制且速度会很慢；</w:t>
      </w:r>
    </w:p>
    <w:p w:rsidR="001D0496" w:rsidRDefault="001D0496" w:rsidP="00C90B4D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请仔细考虑字段的类型（如不可能有中文的字符串请用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，需要支持中文使用</w:t>
      </w:r>
      <w:proofErr w:type="spellStart"/>
      <w:r>
        <w:rPr>
          <w:rFonts w:hint="eastAsia"/>
        </w:rPr>
        <w:t>nvarchar</w:t>
      </w:r>
      <w:proofErr w:type="spellEnd"/>
      <w:r>
        <w:rPr>
          <w:rFonts w:hint="eastAsia"/>
        </w:rPr>
        <w:t>）、是否可以为</w:t>
      </w:r>
      <w:r>
        <w:rPr>
          <w:rFonts w:hint="eastAsia"/>
        </w:rPr>
        <w:t>null</w:t>
      </w:r>
      <w:r>
        <w:rPr>
          <w:rFonts w:hint="eastAsia"/>
        </w:rPr>
        <w:t>、是否应该有默认值等。</w:t>
      </w:r>
    </w:p>
    <w:p w:rsidR="001D0496" w:rsidRDefault="001D0496" w:rsidP="00C90B4D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如果是关联表的列，请保持与相关的</w:t>
      </w:r>
      <w:proofErr w:type="gramStart"/>
      <w:r>
        <w:rPr>
          <w:rFonts w:hint="eastAsia"/>
        </w:rPr>
        <w:t>外键表类型</w:t>
      </w:r>
      <w:proofErr w:type="gramEnd"/>
      <w:r>
        <w:rPr>
          <w:rFonts w:hint="eastAsia"/>
        </w:rPr>
        <w:t>一致，如</w:t>
      </w:r>
      <w:proofErr w:type="spellStart"/>
      <w:r>
        <w:rPr>
          <w:rFonts w:hint="eastAsia"/>
        </w:rPr>
        <w:t>OrderDetail</w:t>
      </w:r>
      <w:proofErr w:type="spellEnd"/>
      <w:r>
        <w:rPr>
          <w:rFonts w:hint="eastAsia"/>
        </w:rPr>
        <w:t>表有一个</w:t>
      </w:r>
      <w:proofErr w:type="spellStart"/>
      <w:r>
        <w:rPr>
          <w:rFonts w:hint="eastAsia"/>
        </w:rPr>
        <w:t>OrderCode</w:t>
      </w:r>
      <w:proofErr w:type="spellEnd"/>
      <w:r>
        <w:rPr>
          <w:rFonts w:hint="eastAsia"/>
        </w:rPr>
        <w:t>列，此列需要与订单表</w:t>
      </w:r>
      <w:r>
        <w:rPr>
          <w:rFonts w:hint="eastAsia"/>
        </w:rPr>
        <w:t>Order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OrderCode</w:t>
      </w:r>
      <w:proofErr w:type="spellEnd"/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保持一致；</w:t>
      </w:r>
    </w:p>
    <w:p w:rsidR="001D0496" w:rsidRPr="00C90B4D" w:rsidRDefault="001D0496" w:rsidP="00C90B4D">
      <w:pPr>
        <w:pStyle w:val="a7"/>
        <w:numPr>
          <w:ilvl w:val="0"/>
          <w:numId w:val="50"/>
        </w:numPr>
        <w:ind w:firstLineChars="0"/>
      </w:pPr>
      <w:r>
        <w:rPr>
          <w:rFonts w:hint="eastAsia"/>
        </w:rPr>
        <w:t>待添加</w:t>
      </w:r>
    </w:p>
    <w:p w:rsidR="001668F4" w:rsidRDefault="004F5DAA" w:rsidP="0053247E">
      <w:pPr>
        <w:pStyle w:val="20"/>
        <w:numPr>
          <w:ilvl w:val="1"/>
          <w:numId w:val="38"/>
        </w:numPr>
      </w:pPr>
      <w:bookmarkStart w:id="5" w:name="_Toc415581643"/>
      <w:r>
        <w:rPr>
          <w:rFonts w:hint="eastAsia"/>
        </w:rPr>
        <w:t>代码中</w:t>
      </w:r>
      <w:r w:rsidRPr="00DC5247">
        <w:t>SQL</w:t>
      </w:r>
      <w:r>
        <w:rPr>
          <w:rFonts w:hint="eastAsia"/>
        </w:rPr>
        <w:t>写法规范</w:t>
      </w:r>
      <w:bookmarkEnd w:id="5"/>
    </w:p>
    <w:p w:rsidR="007C6DB2" w:rsidRDefault="007C6DB2" w:rsidP="00D0429F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在代码中出现的</w:t>
      </w:r>
      <w:r>
        <w:rPr>
          <w:rFonts w:hint="eastAsia"/>
        </w:rPr>
        <w:t>SQL</w:t>
      </w:r>
      <w:r w:rsidR="002B289A">
        <w:rPr>
          <w:rFonts w:hint="eastAsia"/>
        </w:rPr>
        <w:t>语句</w:t>
      </w:r>
      <w:r>
        <w:rPr>
          <w:rFonts w:hint="eastAsia"/>
        </w:rPr>
        <w:t>，所有</w:t>
      </w:r>
      <w:r>
        <w:rPr>
          <w:rFonts w:hint="eastAsia"/>
        </w:rPr>
        <w:t>SQL Server</w:t>
      </w:r>
      <w:r>
        <w:rPr>
          <w:rFonts w:hint="eastAsia"/>
        </w:rPr>
        <w:t>的保留字、系统函数、类型全部用小写。</w:t>
      </w:r>
    </w:p>
    <w:p w:rsidR="002B289A" w:rsidRDefault="002B289A" w:rsidP="002B289A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如下所示，要保持格式简单整洁，常用的关键字：</w:t>
      </w:r>
      <w:r>
        <w:rPr>
          <w:rFonts w:hint="eastAsia"/>
        </w:rPr>
        <w:t>select/insert/delete/update</w:t>
      </w:r>
      <w:r>
        <w:rPr>
          <w:rFonts w:hint="eastAsia"/>
        </w:rPr>
        <w:t>、</w:t>
      </w:r>
      <w:r>
        <w:rPr>
          <w:rFonts w:hint="eastAsia"/>
        </w:rPr>
        <w:t>from</w:t>
      </w:r>
      <w:r>
        <w:rPr>
          <w:rFonts w:hint="eastAsia"/>
        </w:rPr>
        <w:t>、</w:t>
      </w:r>
      <w:r>
        <w:rPr>
          <w:rFonts w:hint="eastAsia"/>
        </w:rPr>
        <w:t>where</w:t>
      </w:r>
      <w:r>
        <w:rPr>
          <w:rFonts w:hint="eastAsia"/>
        </w:rPr>
        <w:t>、</w:t>
      </w:r>
      <w:r>
        <w:rPr>
          <w:rFonts w:hint="eastAsia"/>
        </w:rPr>
        <w:t>group by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、</w:t>
      </w:r>
      <w:r>
        <w:rPr>
          <w:rFonts w:hint="eastAsia"/>
        </w:rPr>
        <w:t>having</w:t>
      </w:r>
      <w:r>
        <w:rPr>
          <w:rFonts w:hint="eastAsia"/>
        </w:rPr>
        <w:t>等要左对齐，</w:t>
      </w:r>
      <w:r>
        <w:rPr>
          <w:rFonts w:hint="eastAsia"/>
        </w:rPr>
        <w:t>where</w:t>
      </w:r>
      <w:r>
        <w:rPr>
          <w:rFonts w:hint="eastAsia"/>
        </w:rPr>
        <w:t>如果有多个条件，每个</w:t>
      </w:r>
      <w:proofErr w:type="gramStart"/>
      <w:r>
        <w:rPr>
          <w:rFonts w:hint="eastAsia"/>
        </w:rPr>
        <w:t>条件单起一行</w:t>
      </w:r>
      <w:proofErr w:type="gramEnd"/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关键字和</w:t>
      </w:r>
      <w:r>
        <w:rPr>
          <w:rFonts w:hint="eastAsia"/>
        </w:rPr>
        <w:t>from</w:t>
      </w:r>
      <w:r>
        <w:rPr>
          <w:rFonts w:hint="eastAsia"/>
        </w:rPr>
        <w:t>缩进一个制表位，且</w:t>
      </w:r>
      <w:r>
        <w:rPr>
          <w:rFonts w:hint="eastAsia"/>
        </w:rPr>
        <w:t>join</w:t>
      </w:r>
      <w:r>
        <w:rPr>
          <w:rFonts w:hint="eastAsia"/>
        </w:rPr>
        <w:t>关联条件</w:t>
      </w:r>
      <w:r>
        <w:rPr>
          <w:rFonts w:hint="eastAsia"/>
        </w:rPr>
        <w:t>on</w:t>
      </w:r>
      <w:r>
        <w:rPr>
          <w:rFonts w:hint="eastAsia"/>
        </w:rPr>
        <w:t>写在表后面，第二个关联条件可以另起一行。</w:t>
      </w:r>
    </w:p>
    <w:p w:rsidR="00F16092" w:rsidRDefault="002B289A" w:rsidP="002B289A">
      <w:r>
        <w:rPr>
          <w:rFonts w:hint="eastAsia"/>
          <w:noProof/>
        </w:rPr>
        <w:drawing>
          <wp:inline distT="0" distB="0" distL="0" distR="0">
            <wp:extent cx="4210050" cy="2333625"/>
            <wp:effectExtent l="19050" t="0" r="0" b="0"/>
            <wp:docPr id="9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DF388F">
        <w:rPr>
          <w:rFonts w:hint="eastAsia"/>
        </w:rPr>
        <w:t>r</w:t>
      </w:r>
      <w:proofErr w:type="gramEnd"/>
    </w:p>
    <w:p w:rsidR="002B289A" w:rsidRDefault="00F16092" w:rsidP="002B289A">
      <w:pPr>
        <w:pStyle w:val="a7"/>
        <w:numPr>
          <w:ilvl w:val="0"/>
          <w:numId w:val="31"/>
        </w:numPr>
        <w:ind w:firstLineChars="0"/>
      </w:pPr>
      <w:r>
        <w:t>begin end</w:t>
      </w:r>
      <w:r>
        <w:rPr>
          <w:rFonts w:hint="eastAsia"/>
        </w:rPr>
        <w:t>类似与</w:t>
      </w:r>
      <w:r>
        <w:rPr>
          <w:rFonts w:hint="eastAsia"/>
        </w:rPr>
        <w:t>C#</w:t>
      </w:r>
      <w:r>
        <w:rPr>
          <w:rFonts w:hint="eastAsia"/>
        </w:rPr>
        <w:t>代码中的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..}</w:t>
      </w:r>
      <w:r>
        <w:rPr>
          <w:rFonts w:hint="eastAsia"/>
        </w:rPr>
        <w:t>，两个单词都单独一行，且与其上一层左对齐，</w:t>
      </w:r>
      <w:r w:rsidR="00FE69CC">
        <w:rPr>
          <w:rFonts w:hint="eastAsia"/>
        </w:rPr>
        <w:t>左面</w:t>
      </w:r>
      <w:r>
        <w:rPr>
          <w:rFonts w:hint="eastAsia"/>
        </w:rPr>
        <w:t>不要有空格或制表符。</w:t>
      </w:r>
    </w:p>
    <w:p w:rsidR="004A6DD0" w:rsidRDefault="004A6DD0" w:rsidP="004A6DD0">
      <w:r>
        <w:rPr>
          <w:rFonts w:hint="eastAsia"/>
          <w:noProof/>
        </w:rPr>
        <w:lastRenderedPageBreak/>
        <w:drawing>
          <wp:inline distT="0" distB="0" distL="0" distR="0">
            <wp:extent cx="4305300" cy="1200150"/>
            <wp:effectExtent l="19050" t="0" r="0" b="0"/>
            <wp:docPr id="9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DD0" w:rsidRDefault="004A6DD0" w:rsidP="004A6DD0">
      <w:r>
        <w:rPr>
          <w:rFonts w:hint="eastAsia"/>
          <w:noProof/>
        </w:rPr>
        <w:drawing>
          <wp:inline distT="0" distB="0" distL="0" distR="0">
            <wp:extent cx="3429000" cy="885825"/>
            <wp:effectExtent l="19050" t="0" r="0" b="0"/>
            <wp:docPr id="9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DD0" w:rsidRDefault="009875E0" w:rsidP="002B289A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或者</w:t>
      </w:r>
      <w:r>
        <w:rPr>
          <w:rFonts w:hint="eastAsia"/>
        </w:rPr>
        <w:t>insert</w:t>
      </w:r>
      <w:r w:rsidR="00110BAB">
        <w:rPr>
          <w:rFonts w:hint="eastAsia"/>
        </w:rPr>
        <w:t>语句中的列名</w:t>
      </w:r>
      <w:r w:rsidR="00CB6C12">
        <w:rPr>
          <w:rFonts w:hint="eastAsia"/>
        </w:rPr>
        <w:t>下面两种都可以（配图错误），但是有一个条件，长</w:t>
      </w:r>
      <w:r w:rsidR="00CB6C12">
        <w:rPr>
          <w:rFonts w:hint="eastAsia"/>
        </w:rPr>
        <w:t>SQL</w:t>
      </w:r>
      <w:r w:rsidR="00CB6C12">
        <w:rPr>
          <w:rFonts w:hint="eastAsia"/>
        </w:rPr>
        <w:t>请使用</w:t>
      </w:r>
      <w:r w:rsidR="00CB6C12">
        <w:rPr>
          <w:rFonts w:hint="eastAsia"/>
        </w:rPr>
        <w:t>#region</w:t>
      </w:r>
      <w:r w:rsidR="00CB6C12">
        <w:rPr>
          <w:rFonts w:hint="eastAsia"/>
        </w:rPr>
        <w:t>包起来</w:t>
      </w:r>
      <w:r>
        <w:rPr>
          <w:rFonts w:hint="eastAsia"/>
        </w:rPr>
        <w:t>：</w:t>
      </w:r>
    </w:p>
    <w:p w:rsidR="009875E0" w:rsidRDefault="00B6513B" w:rsidP="009875E0">
      <w:r>
        <w:rPr>
          <w:rFonts w:hint="eastAsia"/>
          <w:noProof/>
        </w:rPr>
        <w:drawing>
          <wp:inline distT="0" distB="0" distL="0" distR="0">
            <wp:extent cx="5274310" cy="2682312"/>
            <wp:effectExtent l="19050" t="0" r="2540" b="0"/>
            <wp:docPr id="93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5E0" w:rsidRDefault="008E4ED6" w:rsidP="002B289A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SQL</w:t>
      </w:r>
      <w:r w:rsidR="00792B38">
        <w:rPr>
          <w:rFonts w:hint="eastAsia"/>
        </w:rPr>
        <w:t>参数化，不推荐使用批字符串，推荐使用参数化方式传递参数</w:t>
      </w:r>
      <w:r>
        <w:rPr>
          <w:rFonts w:hint="eastAsia"/>
        </w:rPr>
        <w:t>。</w:t>
      </w:r>
    </w:p>
    <w:p w:rsidR="008E4ED6" w:rsidRDefault="008E4ED6" w:rsidP="008E4ED6">
      <w:r>
        <w:rPr>
          <w:rFonts w:hint="eastAsia"/>
          <w:noProof/>
        </w:rPr>
        <w:drawing>
          <wp:inline distT="0" distB="0" distL="0" distR="0">
            <wp:extent cx="5274310" cy="1465499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D6" w:rsidRDefault="008E4ED6" w:rsidP="008E4ED6">
      <w:r>
        <w:rPr>
          <w:rFonts w:hint="eastAsia"/>
        </w:rPr>
        <w:t>不推荐使用上面所示方式，</w:t>
      </w:r>
      <w:proofErr w:type="spellStart"/>
      <w:r>
        <w:rPr>
          <w:rFonts w:hint="eastAsia"/>
        </w:rPr>
        <w:t>string.format</w:t>
      </w:r>
      <w:proofErr w:type="spellEnd"/>
      <w:r>
        <w:rPr>
          <w:rFonts w:hint="eastAsia"/>
        </w:rPr>
        <w:t>这种，推荐使用下面方式：</w:t>
      </w:r>
    </w:p>
    <w:p w:rsidR="008E4ED6" w:rsidRDefault="00387DAC" w:rsidP="008E4ED6">
      <w:r>
        <w:rPr>
          <w:rFonts w:hint="eastAsia"/>
          <w:noProof/>
        </w:rPr>
        <w:lastRenderedPageBreak/>
        <w:drawing>
          <wp:inline distT="0" distB="0" distL="0" distR="0">
            <wp:extent cx="5274310" cy="2212948"/>
            <wp:effectExtent l="1905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2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CC7" w:rsidRDefault="008B29F2" w:rsidP="00AD3CC7">
      <w:pPr>
        <w:pStyle w:val="a7"/>
        <w:numPr>
          <w:ilvl w:val="0"/>
          <w:numId w:val="31"/>
        </w:numPr>
        <w:ind w:left="105" w:hangingChars="50" w:hanging="105"/>
      </w:pPr>
      <w:r>
        <w:rPr>
          <w:rFonts w:hint="eastAsia"/>
        </w:rPr>
        <w:t>可以使用</w:t>
      </w:r>
      <w:r>
        <w:rPr>
          <w:rFonts w:hint="eastAsia"/>
        </w:rPr>
        <w:t>SQL Prompt</w:t>
      </w:r>
      <w:r>
        <w:rPr>
          <w:rFonts w:hint="eastAsia"/>
        </w:rPr>
        <w:t>来协助格式化</w:t>
      </w:r>
      <w:r>
        <w:rPr>
          <w:rFonts w:hint="eastAsia"/>
        </w:rPr>
        <w:t>SQL</w:t>
      </w:r>
      <w:r>
        <w:rPr>
          <w:rFonts w:hint="eastAsia"/>
        </w:rPr>
        <w:t>脚本，使用方式可参考：</w:t>
      </w:r>
      <w:r w:rsidR="004A1770">
        <w:fldChar w:fldCharType="begin"/>
      </w:r>
      <w:r w:rsidR="00E70CA6">
        <w:instrText xml:space="preserve"> </w:instrText>
      </w:r>
      <w:r w:rsidR="00E70CA6">
        <w:rPr>
          <w:rFonts w:hint="eastAsia"/>
        </w:rPr>
        <w:instrText>REF _Ref298949202 \h</w:instrText>
      </w:r>
      <w:r w:rsidR="00E70CA6">
        <w:instrText xml:space="preserve"> </w:instrText>
      </w:r>
      <w:r w:rsidR="004A1770">
        <w:fldChar w:fldCharType="separate"/>
      </w:r>
      <w:r w:rsidR="00E70CA6" w:rsidRPr="00FD47AF">
        <w:t>SQL</w:t>
      </w:r>
      <w:r w:rsidR="00E70CA6">
        <w:rPr>
          <w:rFonts w:hint="eastAsia"/>
        </w:rPr>
        <w:t xml:space="preserve"> </w:t>
      </w:r>
      <w:r w:rsidR="00E70CA6" w:rsidRPr="00FD47AF">
        <w:t>Prompt 4.0</w:t>
      </w:r>
      <w:r w:rsidR="00E70CA6">
        <w:rPr>
          <w:rFonts w:hint="eastAsia"/>
        </w:rPr>
        <w:t>工具</w:t>
      </w:r>
      <w:r w:rsidR="004A1770">
        <w:fldChar w:fldCharType="end"/>
      </w:r>
      <w:r w:rsidR="00E70CA6" w:rsidRPr="00DC5247">
        <w:t xml:space="preserve"> </w:t>
      </w:r>
    </w:p>
    <w:p w:rsidR="007C4A8E" w:rsidRDefault="00DF388F" w:rsidP="00AD3CC7">
      <w:pPr>
        <w:pStyle w:val="a7"/>
        <w:numPr>
          <w:ilvl w:val="0"/>
          <w:numId w:val="31"/>
        </w:numPr>
        <w:ind w:left="105" w:hangingChars="50" w:hanging="105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join</w:t>
      </w:r>
      <w:r>
        <w:rPr>
          <w:rFonts w:hint="eastAsia"/>
        </w:rPr>
        <w:t>个数不能超过</w:t>
      </w:r>
      <w:r>
        <w:rPr>
          <w:rFonts w:hint="eastAsia"/>
        </w:rPr>
        <w:t>4</w:t>
      </w:r>
      <w:r>
        <w:rPr>
          <w:rFonts w:hint="eastAsia"/>
        </w:rPr>
        <w:t>个。</w:t>
      </w:r>
    </w:p>
    <w:p w:rsidR="00CB6C12" w:rsidRPr="00DC5247" w:rsidRDefault="00CB6C12" w:rsidP="00AD3CC7">
      <w:pPr>
        <w:pStyle w:val="a7"/>
        <w:numPr>
          <w:ilvl w:val="0"/>
          <w:numId w:val="31"/>
        </w:numPr>
        <w:ind w:left="105" w:hangingChars="50" w:hanging="105"/>
      </w:pPr>
      <w:r>
        <w:rPr>
          <w:rFonts w:hint="eastAsia"/>
        </w:rPr>
        <w:t>任何</w:t>
      </w:r>
      <w:r>
        <w:rPr>
          <w:rFonts w:hint="eastAsia"/>
        </w:rPr>
        <w:t xml:space="preserve">select </w:t>
      </w:r>
      <w:r>
        <w:rPr>
          <w:rFonts w:hint="eastAsia"/>
        </w:rPr>
        <w:t>查询，请不要使用</w:t>
      </w:r>
      <w:r>
        <w:rPr>
          <w:rFonts w:hint="eastAsia"/>
        </w:rPr>
        <w:t>*</w:t>
      </w:r>
      <w:r>
        <w:rPr>
          <w:rFonts w:hint="eastAsia"/>
        </w:rPr>
        <w:t>，必须使用明确的列名；</w:t>
      </w:r>
      <w:bookmarkStart w:id="6" w:name="_GoBack"/>
      <w:bookmarkEnd w:id="6"/>
    </w:p>
    <w:p w:rsidR="0040488C" w:rsidRPr="0040488C" w:rsidRDefault="0040488C" w:rsidP="0040488C"/>
    <w:sectPr w:rsidR="0040488C" w:rsidRPr="0040488C" w:rsidSect="000F469D">
      <w:head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290" w:rsidRDefault="007F0290" w:rsidP="00707DA3">
      <w:r>
        <w:separator/>
      </w:r>
    </w:p>
  </w:endnote>
  <w:endnote w:type="continuationSeparator" w:id="0">
    <w:p w:rsidR="007F0290" w:rsidRDefault="007F0290" w:rsidP="0070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_GB2312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290" w:rsidRDefault="007F0290" w:rsidP="00707DA3">
      <w:r>
        <w:separator/>
      </w:r>
    </w:p>
  </w:footnote>
  <w:footnote w:type="continuationSeparator" w:id="0">
    <w:p w:rsidR="007F0290" w:rsidRDefault="007F0290" w:rsidP="00707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A85" w:rsidRDefault="00FE2A85" w:rsidP="00707DA3">
    <w:pPr>
      <w:pStyle w:val="a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>
    <w:nsid w:val="0488799F"/>
    <w:multiLevelType w:val="hybridMultilevel"/>
    <w:tmpl w:val="22F68082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">
    <w:nsid w:val="06AE64BD"/>
    <w:multiLevelType w:val="hybridMultilevel"/>
    <w:tmpl w:val="D66816B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462B7B"/>
    <w:multiLevelType w:val="hybridMultilevel"/>
    <w:tmpl w:val="3B9E6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74B68E8"/>
    <w:multiLevelType w:val="hybridMultilevel"/>
    <w:tmpl w:val="8A905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503448"/>
    <w:multiLevelType w:val="hybridMultilevel"/>
    <w:tmpl w:val="BA3AB9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013BB1"/>
    <w:multiLevelType w:val="hybridMultilevel"/>
    <w:tmpl w:val="F080E1D8"/>
    <w:lvl w:ilvl="0" w:tplc="D62CDC6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C582FFE"/>
    <w:multiLevelType w:val="hybridMultilevel"/>
    <w:tmpl w:val="ECE806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FC07246"/>
    <w:multiLevelType w:val="hybridMultilevel"/>
    <w:tmpl w:val="AE2A3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B73743"/>
    <w:multiLevelType w:val="hybridMultilevel"/>
    <w:tmpl w:val="57E695E4"/>
    <w:lvl w:ilvl="0" w:tplc="F87C4384">
      <w:start w:val="1"/>
      <w:numFmt w:val="decimal"/>
      <w:lvlText w:val="%1、"/>
      <w:lvlJc w:val="left"/>
      <w:pPr>
        <w:ind w:left="420" w:hanging="420"/>
      </w:pPr>
      <w:rPr>
        <w:rFonts w:ascii="Arial" w:eastAsia="宋体" w:hAnsi="Arial" w:cs="Arial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5E771B0"/>
    <w:multiLevelType w:val="hybridMultilevel"/>
    <w:tmpl w:val="4BA468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5D19AF"/>
    <w:multiLevelType w:val="hybridMultilevel"/>
    <w:tmpl w:val="362E0C52"/>
    <w:lvl w:ilvl="0" w:tplc="237462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AD21E87"/>
    <w:multiLevelType w:val="hybridMultilevel"/>
    <w:tmpl w:val="AE2A3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B720944"/>
    <w:multiLevelType w:val="multilevel"/>
    <w:tmpl w:val="A9408080"/>
    <w:lvl w:ilvl="0">
      <w:start w:val="1"/>
      <w:numFmt w:val="decimal"/>
      <w:pStyle w:val="1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4">
    <w:nsid w:val="1BCD445F"/>
    <w:multiLevelType w:val="hybridMultilevel"/>
    <w:tmpl w:val="1F4AE3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D72510B"/>
    <w:multiLevelType w:val="hybridMultilevel"/>
    <w:tmpl w:val="30B264E4"/>
    <w:lvl w:ilvl="0" w:tplc="DDE66A44">
      <w:start w:val="1"/>
      <w:numFmt w:val="lowerRoman"/>
      <w:lvlText w:val="%1."/>
      <w:lvlJc w:val="righ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E635A5"/>
    <w:multiLevelType w:val="multilevel"/>
    <w:tmpl w:val="FF04F5E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"/>
      <w:numFmt w:val="decimal"/>
      <w:lvlText w:val="%1.%2."/>
      <w:lvlJc w:val="left"/>
      <w:pPr>
        <w:ind w:left="567" w:hanging="567"/>
      </w:pPr>
      <w:rPr>
        <w:rFonts w:hint="eastAsia"/>
        <w:sz w:val="32"/>
        <w:szCs w:val="32"/>
      </w:rPr>
    </w:lvl>
    <w:lvl w:ilvl="2">
      <w:numFmt w:val="decimal"/>
      <w:lvlText w:val="%1.%2.%3."/>
      <w:lvlJc w:val="left"/>
      <w:pPr>
        <w:ind w:left="709" w:hanging="709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1F861B9E"/>
    <w:multiLevelType w:val="hybridMultilevel"/>
    <w:tmpl w:val="4D225FBE"/>
    <w:lvl w:ilvl="0" w:tplc="774ACFE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5655C53"/>
    <w:multiLevelType w:val="hybridMultilevel"/>
    <w:tmpl w:val="516AE53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7B87EF6"/>
    <w:multiLevelType w:val="hybridMultilevel"/>
    <w:tmpl w:val="8FD200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CC6656"/>
    <w:multiLevelType w:val="hybridMultilevel"/>
    <w:tmpl w:val="C7E2C492"/>
    <w:lvl w:ilvl="0" w:tplc="12C8E0BA">
      <w:start w:val="1"/>
      <w:numFmt w:val="decimal"/>
      <w:lvlText w:val="%1，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9623FBE"/>
    <w:multiLevelType w:val="hybridMultilevel"/>
    <w:tmpl w:val="CD3E75D8"/>
    <w:lvl w:ilvl="0" w:tplc="BDBA017A">
      <w:start w:val="1"/>
      <w:numFmt w:val="japaneseCounting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86469B0A">
      <w:start w:val="1"/>
      <w:numFmt w:val="decimal"/>
      <w:lvlText w:val="%4）"/>
      <w:lvlJc w:val="left"/>
      <w:pPr>
        <w:ind w:left="1651" w:hanging="375"/>
      </w:pPr>
      <w:rPr>
        <w:rFonts w:ascii="Arial" w:eastAsia="楷体_GB2312" w:hAnsi="Arial" w:cs="Arial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087606"/>
    <w:multiLevelType w:val="hybridMultilevel"/>
    <w:tmpl w:val="C7C2E7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5BA6FB3"/>
    <w:multiLevelType w:val="hybridMultilevel"/>
    <w:tmpl w:val="E3A24974"/>
    <w:lvl w:ilvl="0" w:tplc="D7768424">
      <w:start w:val="1"/>
      <w:numFmt w:val="decimal"/>
      <w:lvlText w:val="%1．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36C27851"/>
    <w:multiLevelType w:val="hybridMultilevel"/>
    <w:tmpl w:val="95B0F1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9315069"/>
    <w:multiLevelType w:val="hybridMultilevel"/>
    <w:tmpl w:val="1B3E62C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9D731AB"/>
    <w:multiLevelType w:val="hybridMultilevel"/>
    <w:tmpl w:val="74E04C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0901870"/>
    <w:multiLevelType w:val="hybridMultilevel"/>
    <w:tmpl w:val="D1A89D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5E22D75"/>
    <w:multiLevelType w:val="hybridMultilevel"/>
    <w:tmpl w:val="24509B46"/>
    <w:lvl w:ilvl="0" w:tplc="48DEE33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894264C"/>
    <w:multiLevelType w:val="hybridMultilevel"/>
    <w:tmpl w:val="991C67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BDE4AA7"/>
    <w:multiLevelType w:val="multilevel"/>
    <w:tmpl w:val="3604AF7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4CF237B6"/>
    <w:multiLevelType w:val="hybridMultilevel"/>
    <w:tmpl w:val="BE9A9038"/>
    <w:lvl w:ilvl="0" w:tplc="5786128C">
      <w:start w:val="1"/>
      <w:numFmt w:val="chineseCountingThousand"/>
      <w:pStyle w:val="4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DFD39A7"/>
    <w:multiLevelType w:val="hybridMultilevel"/>
    <w:tmpl w:val="8FD200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EBB1071"/>
    <w:multiLevelType w:val="hybridMultilevel"/>
    <w:tmpl w:val="F5E64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4F9968AA"/>
    <w:multiLevelType w:val="hybridMultilevel"/>
    <w:tmpl w:val="246466F6"/>
    <w:lvl w:ilvl="0" w:tplc="39C6C1EC">
      <w:start w:val="1"/>
      <w:numFmt w:val="japaneseCounting"/>
      <w:lvlText w:val="第%1章"/>
      <w:lvlJc w:val="left"/>
      <w:pPr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046618B"/>
    <w:multiLevelType w:val="hybridMultilevel"/>
    <w:tmpl w:val="CFA2F1AA"/>
    <w:lvl w:ilvl="0" w:tplc="BDBA017A">
      <w:start w:val="1"/>
      <w:numFmt w:val="japaneseCounting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11">
      <w:start w:val="1"/>
      <w:numFmt w:val="decimal"/>
      <w:lvlText w:val="%4)"/>
      <w:lvlJc w:val="left"/>
      <w:pPr>
        <w:ind w:left="1651" w:hanging="375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5915210"/>
    <w:multiLevelType w:val="hybridMultilevel"/>
    <w:tmpl w:val="8A905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6FE0AE0"/>
    <w:multiLevelType w:val="hybridMultilevel"/>
    <w:tmpl w:val="6672918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b/>
        <w:lang w:val="en-US"/>
      </w:rPr>
    </w:lvl>
    <w:lvl w:ilvl="1" w:tplc="8B7C7F2A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8BF6197"/>
    <w:multiLevelType w:val="hybridMultilevel"/>
    <w:tmpl w:val="C6902D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FF80A3F"/>
    <w:multiLevelType w:val="hybridMultilevel"/>
    <w:tmpl w:val="65A03F42"/>
    <w:lvl w:ilvl="0" w:tplc="BDBA017A">
      <w:start w:val="1"/>
      <w:numFmt w:val="japaneseCounting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11">
      <w:start w:val="1"/>
      <w:numFmt w:val="decimal"/>
      <w:lvlText w:val="%4)"/>
      <w:lvlJc w:val="left"/>
      <w:pPr>
        <w:ind w:left="1651" w:hanging="375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0CA77E7"/>
    <w:multiLevelType w:val="hybridMultilevel"/>
    <w:tmpl w:val="DB2CCD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7945C0A"/>
    <w:multiLevelType w:val="hybridMultilevel"/>
    <w:tmpl w:val="4D12102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6C7E6C03"/>
    <w:multiLevelType w:val="hybridMultilevel"/>
    <w:tmpl w:val="5EEE5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D507143"/>
    <w:multiLevelType w:val="multilevel"/>
    <w:tmpl w:val="33F0C77E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32"/>
        <w:szCs w:val="32"/>
      </w:rPr>
    </w:lvl>
    <w:lvl w:ilvl="2"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4">
    <w:nsid w:val="6D937E72"/>
    <w:multiLevelType w:val="hybridMultilevel"/>
    <w:tmpl w:val="732AA8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2FA3EB9"/>
    <w:multiLevelType w:val="hybridMultilevel"/>
    <w:tmpl w:val="0A0E34AC"/>
    <w:lvl w:ilvl="0" w:tplc="0409000F">
      <w:start w:val="1"/>
      <w:numFmt w:val="decimal"/>
      <w:lvlText w:val="%1.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46">
    <w:nsid w:val="74AD6DF9"/>
    <w:multiLevelType w:val="multilevel"/>
    <w:tmpl w:val="B96A9C0A"/>
    <w:lvl w:ilvl="0">
      <w:start w:val="1"/>
      <w:numFmt w:val="decimal"/>
      <w:lvlText w:val="%1、"/>
      <w:lvlJc w:val="right"/>
      <w:pPr>
        <w:ind w:left="420" w:hanging="4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6700B1B"/>
    <w:multiLevelType w:val="hybridMultilevel"/>
    <w:tmpl w:val="58B0CE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9993D5B"/>
    <w:multiLevelType w:val="hybridMultilevel"/>
    <w:tmpl w:val="B96A9C0A"/>
    <w:lvl w:ilvl="0" w:tplc="DBFA8FFE">
      <w:start w:val="1"/>
      <w:numFmt w:val="decimal"/>
      <w:lvlText w:val="%1、"/>
      <w:lvlJc w:val="righ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4"/>
  </w:num>
  <w:num w:numId="2">
    <w:abstractNumId w:val="25"/>
  </w:num>
  <w:num w:numId="3">
    <w:abstractNumId w:val="31"/>
  </w:num>
  <w:num w:numId="4">
    <w:abstractNumId w:val="4"/>
  </w:num>
  <w:num w:numId="5">
    <w:abstractNumId w:val="28"/>
  </w:num>
  <w:num w:numId="6">
    <w:abstractNumId w:val="17"/>
  </w:num>
  <w:num w:numId="7">
    <w:abstractNumId w:val="29"/>
  </w:num>
  <w:num w:numId="8">
    <w:abstractNumId w:val="18"/>
  </w:num>
  <w:num w:numId="9">
    <w:abstractNumId w:val="41"/>
  </w:num>
  <w:num w:numId="10">
    <w:abstractNumId w:val="9"/>
  </w:num>
  <w:num w:numId="11">
    <w:abstractNumId w:val="38"/>
  </w:num>
  <w:num w:numId="12">
    <w:abstractNumId w:val="24"/>
  </w:num>
  <w:num w:numId="13">
    <w:abstractNumId w:val="2"/>
  </w:num>
  <w:num w:numId="14">
    <w:abstractNumId w:val="36"/>
  </w:num>
  <w:num w:numId="15">
    <w:abstractNumId w:val="42"/>
  </w:num>
  <w:num w:numId="16">
    <w:abstractNumId w:val="7"/>
  </w:num>
  <w:num w:numId="17">
    <w:abstractNumId w:val="15"/>
  </w:num>
  <w:num w:numId="18">
    <w:abstractNumId w:val="6"/>
  </w:num>
  <w:num w:numId="19">
    <w:abstractNumId w:val="48"/>
  </w:num>
  <w:num w:numId="20">
    <w:abstractNumId w:val="46"/>
  </w:num>
  <w:num w:numId="21">
    <w:abstractNumId w:val="37"/>
  </w:num>
  <w:num w:numId="22">
    <w:abstractNumId w:val="14"/>
  </w:num>
  <w:num w:numId="23">
    <w:abstractNumId w:val="40"/>
  </w:num>
  <w:num w:numId="24">
    <w:abstractNumId w:val="47"/>
  </w:num>
  <w:num w:numId="25">
    <w:abstractNumId w:val="22"/>
  </w:num>
  <w:num w:numId="26">
    <w:abstractNumId w:val="26"/>
  </w:num>
  <w:num w:numId="27">
    <w:abstractNumId w:val="10"/>
  </w:num>
  <w:num w:numId="28">
    <w:abstractNumId w:val="32"/>
  </w:num>
  <w:num w:numId="29">
    <w:abstractNumId w:val="33"/>
  </w:num>
  <w:num w:numId="30">
    <w:abstractNumId w:val="19"/>
  </w:num>
  <w:num w:numId="31">
    <w:abstractNumId w:val="5"/>
  </w:num>
  <w:num w:numId="32">
    <w:abstractNumId w:val="0"/>
  </w:num>
  <w:num w:numId="33">
    <w:abstractNumId w:val="30"/>
  </w:num>
  <w:num w:numId="34">
    <w:abstractNumId w:val="43"/>
  </w:num>
  <w:num w:numId="35">
    <w:abstractNumId w:val="16"/>
  </w:num>
  <w:num w:numId="36">
    <w:abstractNumId w:val="23"/>
  </w:num>
  <w:num w:numId="37">
    <w:abstractNumId w:val="27"/>
  </w:num>
  <w:num w:numId="38">
    <w:abstractNumId w:val="13"/>
  </w:num>
  <w:num w:numId="39">
    <w:abstractNumId w:val="44"/>
  </w:num>
  <w:num w:numId="40">
    <w:abstractNumId w:val="3"/>
  </w:num>
  <w:num w:numId="41">
    <w:abstractNumId w:val="8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"/>
  </w:num>
  <w:num w:numId="4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7DA3"/>
    <w:rsid w:val="0000268E"/>
    <w:rsid w:val="00014B63"/>
    <w:rsid w:val="000226F3"/>
    <w:rsid w:val="00030CA6"/>
    <w:rsid w:val="00040FAF"/>
    <w:rsid w:val="0004550B"/>
    <w:rsid w:val="00046942"/>
    <w:rsid w:val="00052F44"/>
    <w:rsid w:val="000653D6"/>
    <w:rsid w:val="00067AA4"/>
    <w:rsid w:val="000A4CD9"/>
    <w:rsid w:val="000A55CB"/>
    <w:rsid w:val="000B2260"/>
    <w:rsid w:val="000D370C"/>
    <w:rsid w:val="000D569D"/>
    <w:rsid w:val="000E4169"/>
    <w:rsid w:val="000F469D"/>
    <w:rsid w:val="00100AF9"/>
    <w:rsid w:val="001042A7"/>
    <w:rsid w:val="00110BAB"/>
    <w:rsid w:val="00120447"/>
    <w:rsid w:val="00126F3C"/>
    <w:rsid w:val="0012756E"/>
    <w:rsid w:val="001340A4"/>
    <w:rsid w:val="00140B4F"/>
    <w:rsid w:val="0014338B"/>
    <w:rsid w:val="00143656"/>
    <w:rsid w:val="00143DAC"/>
    <w:rsid w:val="00152FD3"/>
    <w:rsid w:val="00154B73"/>
    <w:rsid w:val="00160D05"/>
    <w:rsid w:val="001668F4"/>
    <w:rsid w:val="00182D35"/>
    <w:rsid w:val="001B26FE"/>
    <w:rsid w:val="001B45D1"/>
    <w:rsid w:val="001B5944"/>
    <w:rsid w:val="001D0496"/>
    <w:rsid w:val="001D7CF2"/>
    <w:rsid w:val="001E0720"/>
    <w:rsid w:val="001E2B51"/>
    <w:rsid w:val="0020255F"/>
    <w:rsid w:val="0020381A"/>
    <w:rsid w:val="00205D0A"/>
    <w:rsid w:val="00207E27"/>
    <w:rsid w:val="00223BE3"/>
    <w:rsid w:val="00225E50"/>
    <w:rsid w:val="002352E5"/>
    <w:rsid w:val="00235EE9"/>
    <w:rsid w:val="002404B7"/>
    <w:rsid w:val="00240733"/>
    <w:rsid w:val="00256C49"/>
    <w:rsid w:val="00277908"/>
    <w:rsid w:val="00287FF9"/>
    <w:rsid w:val="002912BB"/>
    <w:rsid w:val="002926AB"/>
    <w:rsid w:val="00293C2A"/>
    <w:rsid w:val="002B0E8A"/>
    <w:rsid w:val="002B25ED"/>
    <w:rsid w:val="002B289A"/>
    <w:rsid w:val="002B77EE"/>
    <w:rsid w:val="002D5DA3"/>
    <w:rsid w:val="002E680E"/>
    <w:rsid w:val="002F10F1"/>
    <w:rsid w:val="002F6721"/>
    <w:rsid w:val="002F7095"/>
    <w:rsid w:val="00302938"/>
    <w:rsid w:val="00303502"/>
    <w:rsid w:val="003047F8"/>
    <w:rsid w:val="0030742D"/>
    <w:rsid w:val="00311393"/>
    <w:rsid w:val="00311614"/>
    <w:rsid w:val="003174CC"/>
    <w:rsid w:val="003261BB"/>
    <w:rsid w:val="003312FA"/>
    <w:rsid w:val="00332D38"/>
    <w:rsid w:val="00333016"/>
    <w:rsid w:val="00336011"/>
    <w:rsid w:val="00340084"/>
    <w:rsid w:val="00365D5C"/>
    <w:rsid w:val="003768A6"/>
    <w:rsid w:val="00387DAC"/>
    <w:rsid w:val="0039419E"/>
    <w:rsid w:val="003951D3"/>
    <w:rsid w:val="003A0AB8"/>
    <w:rsid w:val="003A57AC"/>
    <w:rsid w:val="003B18E4"/>
    <w:rsid w:val="003C0585"/>
    <w:rsid w:val="003C6A92"/>
    <w:rsid w:val="003D1331"/>
    <w:rsid w:val="003E292A"/>
    <w:rsid w:val="003E2FC0"/>
    <w:rsid w:val="003F3033"/>
    <w:rsid w:val="003F3DE5"/>
    <w:rsid w:val="003F6B1F"/>
    <w:rsid w:val="0040065A"/>
    <w:rsid w:val="00403891"/>
    <w:rsid w:val="0040488C"/>
    <w:rsid w:val="0041424F"/>
    <w:rsid w:val="00415684"/>
    <w:rsid w:val="00415A69"/>
    <w:rsid w:val="0041739B"/>
    <w:rsid w:val="004337D2"/>
    <w:rsid w:val="004401A2"/>
    <w:rsid w:val="00446FDA"/>
    <w:rsid w:val="004506A9"/>
    <w:rsid w:val="00454755"/>
    <w:rsid w:val="00482454"/>
    <w:rsid w:val="00485403"/>
    <w:rsid w:val="00490591"/>
    <w:rsid w:val="00490A63"/>
    <w:rsid w:val="004A1770"/>
    <w:rsid w:val="004A6DD0"/>
    <w:rsid w:val="004A7FC7"/>
    <w:rsid w:val="004B5F93"/>
    <w:rsid w:val="004B74CB"/>
    <w:rsid w:val="004C1C3A"/>
    <w:rsid w:val="004C47FF"/>
    <w:rsid w:val="004D2897"/>
    <w:rsid w:val="004E225D"/>
    <w:rsid w:val="004F5DAA"/>
    <w:rsid w:val="00502D13"/>
    <w:rsid w:val="00531BED"/>
    <w:rsid w:val="0053247E"/>
    <w:rsid w:val="005343F8"/>
    <w:rsid w:val="00557602"/>
    <w:rsid w:val="00577D16"/>
    <w:rsid w:val="005A20D4"/>
    <w:rsid w:val="005B1CA8"/>
    <w:rsid w:val="005C12D0"/>
    <w:rsid w:val="005C1E58"/>
    <w:rsid w:val="005E087C"/>
    <w:rsid w:val="005E1DDF"/>
    <w:rsid w:val="005E7920"/>
    <w:rsid w:val="005F239C"/>
    <w:rsid w:val="005F3CCC"/>
    <w:rsid w:val="00601111"/>
    <w:rsid w:val="006029EF"/>
    <w:rsid w:val="006031B6"/>
    <w:rsid w:val="006058D6"/>
    <w:rsid w:val="006062D5"/>
    <w:rsid w:val="00621380"/>
    <w:rsid w:val="00627429"/>
    <w:rsid w:val="00631D8D"/>
    <w:rsid w:val="0063214C"/>
    <w:rsid w:val="00642362"/>
    <w:rsid w:val="006578C3"/>
    <w:rsid w:val="006602E4"/>
    <w:rsid w:val="006730CF"/>
    <w:rsid w:val="00675A53"/>
    <w:rsid w:val="00677AEF"/>
    <w:rsid w:val="00686D55"/>
    <w:rsid w:val="006941AD"/>
    <w:rsid w:val="006B75B5"/>
    <w:rsid w:val="006C3343"/>
    <w:rsid w:val="006C6478"/>
    <w:rsid w:val="006D2D12"/>
    <w:rsid w:val="006E50E4"/>
    <w:rsid w:val="006F3DE8"/>
    <w:rsid w:val="006F470B"/>
    <w:rsid w:val="006F79B2"/>
    <w:rsid w:val="00707DA3"/>
    <w:rsid w:val="0071484F"/>
    <w:rsid w:val="00716E7B"/>
    <w:rsid w:val="00720DFA"/>
    <w:rsid w:val="00721152"/>
    <w:rsid w:val="0072169D"/>
    <w:rsid w:val="0073347C"/>
    <w:rsid w:val="0073533E"/>
    <w:rsid w:val="007357A4"/>
    <w:rsid w:val="007414A2"/>
    <w:rsid w:val="007440CA"/>
    <w:rsid w:val="007512FF"/>
    <w:rsid w:val="007654F9"/>
    <w:rsid w:val="00780C5A"/>
    <w:rsid w:val="00792B38"/>
    <w:rsid w:val="00793CAC"/>
    <w:rsid w:val="00796DFF"/>
    <w:rsid w:val="007A72F7"/>
    <w:rsid w:val="007C3544"/>
    <w:rsid w:val="007C4A8E"/>
    <w:rsid w:val="007C6DB2"/>
    <w:rsid w:val="007D2F89"/>
    <w:rsid w:val="007D349E"/>
    <w:rsid w:val="007E1A86"/>
    <w:rsid w:val="007F0290"/>
    <w:rsid w:val="00801CAB"/>
    <w:rsid w:val="00830964"/>
    <w:rsid w:val="00830A90"/>
    <w:rsid w:val="00830DF3"/>
    <w:rsid w:val="00850F55"/>
    <w:rsid w:val="0086370C"/>
    <w:rsid w:val="00864A59"/>
    <w:rsid w:val="00867CE1"/>
    <w:rsid w:val="00877834"/>
    <w:rsid w:val="00877AC8"/>
    <w:rsid w:val="008829AB"/>
    <w:rsid w:val="00883272"/>
    <w:rsid w:val="008844C0"/>
    <w:rsid w:val="0088741C"/>
    <w:rsid w:val="00892AAA"/>
    <w:rsid w:val="008941B2"/>
    <w:rsid w:val="008974C5"/>
    <w:rsid w:val="008B29F2"/>
    <w:rsid w:val="008C2F6D"/>
    <w:rsid w:val="008C7828"/>
    <w:rsid w:val="008D13CB"/>
    <w:rsid w:val="008D2A53"/>
    <w:rsid w:val="008D43FC"/>
    <w:rsid w:val="008E43BB"/>
    <w:rsid w:val="008E4ED6"/>
    <w:rsid w:val="008F06B4"/>
    <w:rsid w:val="008F51ED"/>
    <w:rsid w:val="00907B6F"/>
    <w:rsid w:val="00915A27"/>
    <w:rsid w:val="00917A79"/>
    <w:rsid w:val="009232FD"/>
    <w:rsid w:val="009273D8"/>
    <w:rsid w:val="00937AD7"/>
    <w:rsid w:val="00952BA2"/>
    <w:rsid w:val="0096174C"/>
    <w:rsid w:val="00973AC1"/>
    <w:rsid w:val="00986078"/>
    <w:rsid w:val="009875E0"/>
    <w:rsid w:val="00992572"/>
    <w:rsid w:val="00995D42"/>
    <w:rsid w:val="009A3ABE"/>
    <w:rsid w:val="009B0484"/>
    <w:rsid w:val="009C19E8"/>
    <w:rsid w:val="009C4373"/>
    <w:rsid w:val="009E2877"/>
    <w:rsid w:val="009E50FB"/>
    <w:rsid w:val="009F390E"/>
    <w:rsid w:val="00A0128C"/>
    <w:rsid w:val="00A038A5"/>
    <w:rsid w:val="00A05A32"/>
    <w:rsid w:val="00A1770F"/>
    <w:rsid w:val="00A20BF3"/>
    <w:rsid w:val="00A2230C"/>
    <w:rsid w:val="00A22D04"/>
    <w:rsid w:val="00A33380"/>
    <w:rsid w:val="00A4179A"/>
    <w:rsid w:val="00A50ED9"/>
    <w:rsid w:val="00A520E6"/>
    <w:rsid w:val="00A53E83"/>
    <w:rsid w:val="00A641EE"/>
    <w:rsid w:val="00A6534B"/>
    <w:rsid w:val="00A665F9"/>
    <w:rsid w:val="00A715A8"/>
    <w:rsid w:val="00A72CE4"/>
    <w:rsid w:val="00A766D4"/>
    <w:rsid w:val="00A772CA"/>
    <w:rsid w:val="00A83415"/>
    <w:rsid w:val="00A83BD8"/>
    <w:rsid w:val="00A849F3"/>
    <w:rsid w:val="00A92DDF"/>
    <w:rsid w:val="00AA634B"/>
    <w:rsid w:val="00AB065D"/>
    <w:rsid w:val="00AB3A2F"/>
    <w:rsid w:val="00AB6048"/>
    <w:rsid w:val="00AC5D7C"/>
    <w:rsid w:val="00AC69E6"/>
    <w:rsid w:val="00AC7562"/>
    <w:rsid w:val="00AD00A4"/>
    <w:rsid w:val="00AD3CC7"/>
    <w:rsid w:val="00AE6CF5"/>
    <w:rsid w:val="00AF3F9A"/>
    <w:rsid w:val="00AF7634"/>
    <w:rsid w:val="00B21A20"/>
    <w:rsid w:val="00B232A2"/>
    <w:rsid w:val="00B2385D"/>
    <w:rsid w:val="00B41333"/>
    <w:rsid w:val="00B50AD2"/>
    <w:rsid w:val="00B54D78"/>
    <w:rsid w:val="00B55835"/>
    <w:rsid w:val="00B6513B"/>
    <w:rsid w:val="00B65ED8"/>
    <w:rsid w:val="00B72604"/>
    <w:rsid w:val="00B7579E"/>
    <w:rsid w:val="00B8231B"/>
    <w:rsid w:val="00B834BD"/>
    <w:rsid w:val="00B90B8C"/>
    <w:rsid w:val="00B95B76"/>
    <w:rsid w:val="00BA2A28"/>
    <w:rsid w:val="00BA5155"/>
    <w:rsid w:val="00BA6092"/>
    <w:rsid w:val="00BC0CEA"/>
    <w:rsid w:val="00BE6FDB"/>
    <w:rsid w:val="00BF6DBE"/>
    <w:rsid w:val="00C03CE4"/>
    <w:rsid w:val="00C12D2A"/>
    <w:rsid w:val="00C1520D"/>
    <w:rsid w:val="00C21589"/>
    <w:rsid w:val="00C450F9"/>
    <w:rsid w:val="00C518AE"/>
    <w:rsid w:val="00C738DD"/>
    <w:rsid w:val="00C807F2"/>
    <w:rsid w:val="00C90B4D"/>
    <w:rsid w:val="00C95B1F"/>
    <w:rsid w:val="00C96F24"/>
    <w:rsid w:val="00CA283E"/>
    <w:rsid w:val="00CA67E8"/>
    <w:rsid w:val="00CB45DA"/>
    <w:rsid w:val="00CB6C12"/>
    <w:rsid w:val="00CB7726"/>
    <w:rsid w:val="00CC142B"/>
    <w:rsid w:val="00CC382B"/>
    <w:rsid w:val="00CC45BD"/>
    <w:rsid w:val="00CC7934"/>
    <w:rsid w:val="00CD251D"/>
    <w:rsid w:val="00CE07CE"/>
    <w:rsid w:val="00CE483C"/>
    <w:rsid w:val="00CE61DF"/>
    <w:rsid w:val="00CF5204"/>
    <w:rsid w:val="00D035A9"/>
    <w:rsid w:val="00D0429F"/>
    <w:rsid w:val="00D051DF"/>
    <w:rsid w:val="00D10413"/>
    <w:rsid w:val="00D20E63"/>
    <w:rsid w:val="00D22053"/>
    <w:rsid w:val="00D224AC"/>
    <w:rsid w:val="00D23C3A"/>
    <w:rsid w:val="00D24ED0"/>
    <w:rsid w:val="00D375A8"/>
    <w:rsid w:val="00D54C01"/>
    <w:rsid w:val="00D56C26"/>
    <w:rsid w:val="00D73D3D"/>
    <w:rsid w:val="00D803A3"/>
    <w:rsid w:val="00DB02BB"/>
    <w:rsid w:val="00DC5247"/>
    <w:rsid w:val="00DC7AB0"/>
    <w:rsid w:val="00DC7BAF"/>
    <w:rsid w:val="00DE38D0"/>
    <w:rsid w:val="00DE7054"/>
    <w:rsid w:val="00DF388F"/>
    <w:rsid w:val="00DF6D84"/>
    <w:rsid w:val="00DF773B"/>
    <w:rsid w:val="00E01B1E"/>
    <w:rsid w:val="00E17682"/>
    <w:rsid w:val="00E23C36"/>
    <w:rsid w:val="00E26E6C"/>
    <w:rsid w:val="00E3603B"/>
    <w:rsid w:val="00E37416"/>
    <w:rsid w:val="00E46034"/>
    <w:rsid w:val="00E474B8"/>
    <w:rsid w:val="00E513F8"/>
    <w:rsid w:val="00E54017"/>
    <w:rsid w:val="00E55B3C"/>
    <w:rsid w:val="00E63F00"/>
    <w:rsid w:val="00E70CA6"/>
    <w:rsid w:val="00EA44A5"/>
    <w:rsid w:val="00EA4EB9"/>
    <w:rsid w:val="00EA6A64"/>
    <w:rsid w:val="00EB200C"/>
    <w:rsid w:val="00EB2D36"/>
    <w:rsid w:val="00EB67AA"/>
    <w:rsid w:val="00EC4B48"/>
    <w:rsid w:val="00ED43AD"/>
    <w:rsid w:val="00EE5618"/>
    <w:rsid w:val="00EF34B2"/>
    <w:rsid w:val="00EF5445"/>
    <w:rsid w:val="00EF71D0"/>
    <w:rsid w:val="00EF7FCF"/>
    <w:rsid w:val="00F0228F"/>
    <w:rsid w:val="00F03735"/>
    <w:rsid w:val="00F03A09"/>
    <w:rsid w:val="00F11CDC"/>
    <w:rsid w:val="00F13674"/>
    <w:rsid w:val="00F16092"/>
    <w:rsid w:val="00F26551"/>
    <w:rsid w:val="00F42D10"/>
    <w:rsid w:val="00F562B6"/>
    <w:rsid w:val="00F57F10"/>
    <w:rsid w:val="00F73178"/>
    <w:rsid w:val="00F75DDD"/>
    <w:rsid w:val="00F90B3F"/>
    <w:rsid w:val="00FA0DFD"/>
    <w:rsid w:val="00FB4AE3"/>
    <w:rsid w:val="00FC0F1D"/>
    <w:rsid w:val="00FC1E73"/>
    <w:rsid w:val="00FD47AF"/>
    <w:rsid w:val="00FE2A85"/>
    <w:rsid w:val="00FE52DF"/>
    <w:rsid w:val="00FE69CC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4C5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3941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3941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3502"/>
    <w:pPr>
      <w:keepNext/>
      <w:keepLines/>
      <w:spacing w:beforeLines="10" w:afterLines="100" w:line="400" w:lineRule="atLeast"/>
      <w:outlineLvl w:val="2"/>
    </w:pPr>
    <w:rPr>
      <w:rFonts w:asciiTheme="minorEastAsia" w:hAnsiTheme="minorEastAsia"/>
      <w:b/>
      <w:bCs/>
      <w:sz w:val="28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6C3343"/>
    <w:pPr>
      <w:keepNext/>
      <w:keepLines/>
      <w:spacing w:before="280" w:after="290" w:line="376" w:lineRule="auto"/>
      <w:outlineLvl w:val="3"/>
    </w:pPr>
    <w:rPr>
      <w:rFonts w:asciiTheme="majorEastAsia" w:eastAsiaTheme="majorEastAsia" w:hAnsiTheme="majorEastAsia" w:cstheme="majorBidi"/>
      <w:b/>
      <w:bCs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38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7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7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7D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7D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7DA3"/>
    <w:rPr>
      <w:sz w:val="18"/>
      <w:szCs w:val="18"/>
    </w:rPr>
  </w:style>
  <w:style w:type="paragraph" w:styleId="a6">
    <w:name w:val="No Spacing"/>
    <w:link w:val="Char2"/>
    <w:uiPriority w:val="1"/>
    <w:qFormat/>
    <w:rsid w:val="000F469D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0F469D"/>
    <w:rPr>
      <w:kern w:val="0"/>
      <w:sz w:val="22"/>
    </w:rPr>
  </w:style>
  <w:style w:type="character" w:customStyle="1" w:styleId="1Char">
    <w:name w:val="标题 1 Char"/>
    <w:basedOn w:val="a0"/>
    <w:link w:val="10"/>
    <w:uiPriority w:val="9"/>
    <w:rsid w:val="0039419E"/>
    <w:rPr>
      <w:b/>
      <w:bCs/>
      <w:kern w:val="44"/>
      <w:sz w:val="44"/>
      <w:szCs w:val="44"/>
    </w:rPr>
  </w:style>
  <w:style w:type="paragraph" w:customStyle="1" w:styleId="21">
    <w:name w:val="标题2"/>
    <w:basedOn w:val="a"/>
    <w:link w:val="2Char0"/>
    <w:rsid w:val="00403891"/>
    <w:pPr>
      <w:jc w:val="left"/>
    </w:pPr>
    <w:rPr>
      <w:rFonts w:asciiTheme="majorEastAsia" w:eastAsiaTheme="majorEastAsia" w:hAnsiTheme="majorEastAsia"/>
      <w:b/>
      <w:sz w:val="32"/>
      <w:szCs w:val="32"/>
    </w:rPr>
  </w:style>
  <w:style w:type="paragraph" w:customStyle="1" w:styleId="1">
    <w:name w:val="标题1"/>
    <w:basedOn w:val="10"/>
    <w:link w:val="1Char0"/>
    <w:rsid w:val="00A520E6"/>
    <w:pPr>
      <w:numPr>
        <w:numId w:val="38"/>
      </w:numPr>
      <w:jc w:val="center"/>
    </w:pPr>
    <w:rPr>
      <w:rFonts w:ascii="宋体" w:eastAsia="宋体" w:hAnsi="宋体"/>
    </w:rPr>
  </w:style>
  <w:style w:type="character" w:customStyle="1" w:styleId="2Char0">
    <w:name w:val="标题2 Char"/>
    <w:basedOn w:val="a0"/>
    <w:link w:val="21"/>
    <w:rsid w:val="00403891"/>
    <w:rPr>
      <w:rFonts w:asciiTheme="majorEastAsia" w:eastAsiaTheme="majorEastAsia" w:hAnsiTheme="majorEastAsia"/>
      <w:b/>
      <w:sz w:val="32"/>
      <w:szCs w:val="32"/>
    </w:rPr>
  </w:style>
  <w:style w:type="paragraph" w:styleId="a7">
    <w:name w:val="List Paragraph"/>
    <w:basedOn w:val="a"/>
    <w:uiPriority w:val="34"/>
    <w:qFormat/>
    <w:rsid w:val="0071484F"/>
    <w:pPr>
      <w:ind w:firstLineChars="200" w:firstLine="420"/>
    </w:pPr>
  </w:style>
  <w:style w:type="character" w:customStyle="1" w:styleId="1Char0">
    <w:name w:val="标题1 Char"/>
    <w:basedOn w:val="1Char"/>
    <w:link w:val="1"/>
    <w:rsid w:val="00A520E6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3941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4">
    <w:name w:val="标题4"/>
    <w:basedOn w:val="20"/>
    <w:link w:val="4Char0"/>
    <w:rsid w:val="0071484F"/>
    <w:pPr>
      <w:numPr>
        <w:numId w:val="3"/>
      </w:numPr>
    </w:pPr>
    <w:rPr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BA5155"/>
    <w:pPr>
      <w:widowControl/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4Char0">
    <w:name w:val="标题4 Char"/>
    <w:basedOn w:val="2Char"/>
    <w:link w:val="4"/>
    <w:rsid w:val="007148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qFormat/>
    <w:rsid w:val="00BA515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BA515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BA515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BA5155"/>
    <w:rPr>
      <w:color w:val="0000FF" w:themeColor="hyperlink"/>
      <w:u w:val="single"/>
    </w:rPr>
  </w:style>
  <w:style w:type="paragraph" w:styleId="a9">
    <w:name w:val="Document Map"/>
    <w:basedOn w:val="a"/>
    <w:link w:val="Char3"/>
    <w:uiPriority w:val="99"/>
    <w:semiHidden/>
    <w:unhideWhenUsed/>
    <w:rsid w:val="00D224AC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224AC"/>
    <w:rPr>
      <w:rFonts w:ascii="宋体" w:eastAsia="宋体"/>
      <w:sz w:val="18"/>
      <w:szCs w:val="18"/>
    </w:rPr>
  </w:style>
  <w:style w:type="paragraph" w:customStyle="1" w:styleId="31">
    <w:name w:val="标题3"/>
    <w:basedOn w:val="4"/>
    <w:link w:val="3Char0"/>
    <w:rsid w:val="003A0AB8"/>
  </w:style>
  <w:style w:type="character" w:customStyle="1" w:styleId="3Char">
    <w:name w:val="标题 3 Char"/>
    <w:basedOn w:val="a0"/>
    <w:link w:val="3"/>
    <w:uiPriority w:val="9"/>
    <w:rsid w:val="00303502"/>
    <w:rPr>
      <w:rFonts w:asciiTheme="minorEastAsia" w:hAnsiTheme="minorEastAsia"/>
      <w:b/>
      <w:bCs/>
      <w:sz w:val="28"/>
      <w:szCs w:val="32"/>
    </w:rPr>
  </w:style>
  <w:style w:type="character" w:customStyle="1" w:styleId="3Char0">
    <w:name w:val="标题3 Char"/>
    <w:basedOn w:val="4Char0"/>
    <w:link w:val="31"/>
    <w:rsid w:val="003A0A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">
    <w:name w:val="级别2"/>
    <w:basedOn w:val="3"/>
    <w:link w:val="2Char1"/>
    <w:rsid w:val="00120447"/>
    <w:pPr>
      <w:numPr>
        <w:numId w:val="6"/>
      </w:numPr>
    </w:pPr>
    <w:rPr>
      <w:rFonts w:ascii="宋体" w:eastAsia="宋体" w:hAnsi="宋体"/>
    </w:rPr>
  </w:style>
  <w:style w:type="character" w:customStyle="1" w:styleId="4Char">
    <w:name w:val="标题 4 Char"/>
    <w:basedOn w:val="a0"/>
    <w:link w:val="40"/>
    <w:uiPriority w:val="9"/>
    <w:rsid w:val="006C3343"/>
    <w:rPr>
      <w:rFonts w:asciiTheme="majorEastAsia" w:eastAsiaTheme="majorEastAsia" w:hAnsiTheme="majorEastAsia" w:cstheme="majorBidi"/>
      <w:b/>
      <w:bCs/>
      <w:sz w:val="24"/>
      <w:szCs w:val="24"/>
    </w:rPr>
  </w:style>
  <w:style w:type="character" w:customStyle="1" w:styleId="2Char1">
    <w:name w:val="级别2 Char"/>
    <w:basedOn w:val="3Char"/>
    <w:link w:val="2"/>
    <w:rsid w:val="00120447"/>
    <w:rPr>
      <w:rFonts w:ascii="宋体" w:eastAsia="宋体" w:hAnsi="宋体"/>
      <w:b/>
      <w:bCs/>
      <w:sz w:val="28"/>
      <w:szCs w:val="32"/>
    </w:rPr>
  </w:style>
  <w:style w:type="paragraph" w:customStyle="1" w:styleId="23">
    <w:name w:val="2级别"/>
    <w:basedOn w:val="40"/>
    <w:link w:val="2Char2"/>
    <w:rsid w:val="00120447"/>
    <w:rPr>
      <w:rFonts w:ascii="宋体" w:eastAsia="宋体" w:hAnsi="宋体"/>
      <w:sz w:val="32"/>
      <w:szCs w:val="32"/>
    </w:rPr>
  </w:style>
  <w:style w:type="paragraph" w:styleId="aa">
    <w:name w:val="Title"/>
    <w:basedOn w:val="a"/>
    <w:next w:val="a"/>
    <w:link w:val="Char4"/>
    <w:uiPriority w:val="10"/>
    <w:qFormat/>
    <w:rsid w:val="004038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2">
    <w:name w:val="2级别 Char"/>
    <w:basedOn w:val="4Char"/>
    <w:link w:val="23"/>
    <w:rsid w:val="00120447"/>
    <w:rPr>
      <w:rFonts w:ascii="宋体" w:eastAsia="宋体" w:hAnsi="宋体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403891"/>
    <w:rPr>
      <w:rFonts w:asciiTheme="majorHAnsi" w:eastAsia="宋体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59"/>
    <w:rsid w:val="00CE483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AD3CC7"/>
    <w:rPr>
      <w:b/>
      <w:bCs/>
    </w:rPr>
  </w:style>
  <w:style w:type="character" w:customStyle="1" w:styleId="5Char">
    <w:name w:val="标题 5 Char"/>
    <w:basedOn w:val="a0"/>
    <w:link w:val="5"/>
    <w:uiPriority w:val="9"/>
    <w:rsid w:val="00B2385D"/>
    <w:rPr>
      <w:b/>
      <w:bCs/>
      <w:sz w:val="28"/>
      <w:szCs w:val="28"/>
    </w:rPr>
  </w:style>
  <w:style w:type="paragraph" w:styleId="ad">
    <w:name w:val="Normal (Web)"/>
    <w:basedOn w:val="a"/>
    <w:rsid w:val="009B0484"/>
    <w:pPr>
      <w:widowControl/>
      <w:spacing w:before="150" w:after="150"/>
      <w:jc w:val="left"/>
    </w:pPr>
    <w:rPr>
      <w:rFonts w:ascii="宋体" w:eastAsia="宋体" w:hAnsi="宋体" w:cs="宋体"/>
      <w:kern w:val="0"/>
      <w:sz w:val="20"/>
      <w:szCs w:val="20"/>
    </w:rPr>
  </w:style>
  <w:style w:type="character" w:styleId="ae">
    <w:name w:val="Emphasis"/>
    <w:basedOn w:val="a0"/>
    <w:uiPriority w:val="20"/>
    <w:qFormat/>
    <w:rsid w:val="0040488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17307A-620B-4AAB-ADF8-42C7B8F92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354</Words>
  <Characters>2021</Characters>
  <Application>Microsoft Office Word</Application>
  <DocSecurity>0</DocSecurity>
  <Lines>16</Lines>
  <Paragraphs>4</Paragraphs>
  <ScaleCrop>false</ScaleCrop>
  <Company>易淘星空网络科技(北京)有限公司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WMS培训手册</dc:title>
  <dc:subject>新员工入职必读</dc:subject>
  <dc:creator>技术中心-B2B开发团队 </dc:creator>
  <cp:lastModifiedBy>admin</cp:lastModifiedBy>
  <cp:revision>121</cp:revision>
  <dcterms:created xsi:type="dcterms:W3CDTF">2011-07-25T07:43:00Z</dcterms:created>
  <dcterms:modified xsi:type="dcterms:W3CDTF">2015-04-01T04:29:00Z</dcterms:modified>
</cp:coreProperties>
</file>